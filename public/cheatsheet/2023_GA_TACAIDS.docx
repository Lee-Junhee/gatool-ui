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F62B" w14:textId="2DFD182E" w:rsidR="000F4497" w:rsidRDefault="006078D1" w:rsidP="00B9665A">
      <w:pPr>
        <w:jc w:val="center"/>
      </w:pPr>
      <w:r>
        <w:rPr>
          <w:noProof/>
        </w:rPr>
        <mc:AlternateContent>
          <mc:Choice Requires="wps">
            <w:drawing>
              <wp:anchor distT="0" distB="0" distL="114300" distR="114300" simplePos="0" relativeHeight="251659264" behindDoc="0" locked="0" layoutInCell="1" allowOverlap="1" wp14:anchorId="619559C7" wp14:editId="50E0191C">
                <wp:simplePos x="0" y="0"/>
                <wp:positionH relativeFrom="column">
                  <wp:posOffset>3914775</wp:posOffset>
                </wp:positionH>
                <wp:positionV relativeFrom="paragraph">
                  <wp:posOffset>1733550</wp:posOffset>
                </wp:positionV>
                <wp:extent cx="885825" cy="257175"/>
                <wp:effectExtent l="19050" t="19050" r="28575" b="28575"/>
                <wp:wrapNone/>
                <wp:docPr id="2" name="Rectangle: Rounded Corners 2"/>
                <wp:cNvGraphicFramePr/>
                <a:graphic xmlns:a="http://schemas.openxmlformats.org/drawingml/2006/main">
                  <a:graphicData uri="http://schemas.microsoft.com/office/word/2010/wordprocessingShape">
                    <wps:wsp>
                      <wps:cNvSpPr/>
                      <wps:spPr>
                        <a:xfrm>
                          <a:off x="0" y="0"/>
                          <a:ext cx="885825" cy="257175"/>
                        </a:xfrm>
                        <a:prstGeom prst="round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2A285" id="Rectangle: Rounded Corners 2" o:spid="_x0000_s1026" style="position:absolute;margin-left:308.25pt;margin-top:136.5pt;width:69.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" filled="f" strokecolor="red" strokeweight="2.75pt">
                <v:stroke joinstyle="miter"/>
              </v:roundrect>
            </w:pict>
          </mc:Fallback>
        </mc:AlternateContent>
      </w:r>
      <w:r w:rsidR="000F4497" w:rsidRPr="000F4497">
        <w:rPr>
          <w:noProof/>
        </w:rPr>
        <w:drawing>
          <wp:inline distT="0" distB="0" distL="0" distR="0" wp14:anchorId="5C21B887" wp14:editId="635621D0">
            <wp:extent cx="7867650" cy="3220273"/>
            <wp:effectExtent l="19050" t="19050" r="19050" b="184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7876248" cy="3223792"/>
                    </a:xfrm>
                    <a:prstGeom prst="rect">
                      <a:avLst/>
                    </a:prstGeom>
                    <a:ln>
                      <a:solidFill>
                        <a:schemeClr val="tx1"/>
                      </a:solidFill>
                    </a:ln>
                  </pic:spPr>
                </pic:pic>
              </a:graphicData>
            </a:graphic>
          </wp:inline>
        </w:drawing>
      </w:r>
    </w:p>
    <w:p w14:paraId="35DF52EB" w14:textId="4B0B7DEA" w:rsidR="00AE185D" w:rsidRDefault="00AE185D" w:rsidP="00AE185D">
      <w:pPr>
        <w:jc w:val="center"/>
      </w:pPr>
    </w:p>
    <w:tbl>
      <w:tblPr>
        <w:tblStyle w:val="TableGrid"/>
        <w:tblW w:w="0" w:type="auto"/>
        <w:tblLook w:val="04A0" w:firstRow="1" w:lastRow="0" w:firstColumn="1" w:lastColumn="0" w:noHBand="0" w:noVBand="1"/>
      </w:tblPr>
      <w:tblGrid>
        <w:gridCol w:w="14390"/>
      </w:tblGrid>
      <w:tr w:rsidR="00AE185D" w:rsidRPr="00B9665A" w14:paraId="0A2B7CCD" w14:textId="77777777" w:rsidTr="00AE185D">
        <w:tc>
          <w:tcPr>
            <w:tcW w:w="14390" w:type="dxa"/>
          </w:tcPr>
          <w:p w14:paraId="153B471C" w14:textId="32681DA9" w:rsidR="00AE185D" w:rsidRPr="00355F18" w:rsidRDefault="00AE185D" w:rsidP="00823D25">
            <w:pPr>
              <w:rPr>
                <w:b/>
                <w:bCs/>
                <w:sz w:val="24"/>
                <w:szCs w:val="24"/>
                <w:rPrChange w:id="0" w:author="Aucoin, Bill [US] (MS)" w:date="2023-03-09T16:45:00Z">
                  <w:rPr>
                    <w:sz w:val="28"/>
                    <w:szCs w:val="28"/>
                  </w:rPr>
                </w:rPrChange>
              </w:rPr>
            </w:pPr>
            <w:r w:rsidRPr="00B9665A">
              <w:rPr>
                <w:b/>
                <w:bCs/>
                <w:sz w:val="24"/>
                <w:szCs w:val="24"/>
                <w:rPrChange w:id="1" w:author="Aucoin, Bill [US] (MS)" w:date="2023-03-09T16:45:00Z">
                  <w:rPr>
                    <w:b/>
                    <w:bCs/>
                    <w:sz w:val="28"/>
                    <w:szCs w:val="28"/>
                  </w:rPr>
                </w:rPrChange>
              </w:rPr>
              <w:t>[</w:t>
            </w:r>
            <w:r w:rsidRPr="00B9665A">
              <w:rPr>
                <w:b/>
                <w:bCs/>
                <w:sz w:val="24"/>
                <w:szCs w:val="24"/>
                <w:rPrChange w:id="2" w:author="Aucoin, Bill [US] (MS)" w:date="2023-03-09T16:45:00Z">
                  <w:rPr>
                    <w:b/>
                    <w:bCs/>
                    <w:sz w:val="28"/>
                    <w:szCs w:val="28"/>
                  </w:rPr>
                </w:rPrChange>
              </w:rPr>
              <w:br w:type="page"/>
              <w:t>Charged Up</w:t>
            </w:r>
            <w:r w:rsidRPr="00B9665A">
              <w:rPr>
                <w:rFonts w:cstheme="minorHAnsi"/>
                <w:b/>
                <w:bCs/>
                <w:sz w:val="24"/>
                <w:szCs w:val="24"/>
                <w:rPrChange w:id="3" w:author="Aucoin, Bill [US] (MS)" w:date="2023-03-09T16:45:00Z">
                  <w:rPr>
                    <w:rFonts w:cstheme="minorHAnsi"/>
                    <w:b/>
                    <w:bCs/>
                    <w:sz w:val="28"/>
                    <w:szCs w:val="28"/>
                  </w:rPr>
                </w:rPrChange>
              </w:rPr>
              <w:t>℠</w:t>
            </w:r>
            <w:r w:rsidRPr="00B9665A">
              <w:rPr>
                <w:b/>
                <w:bCs/>
                <w:sz w:val="24"/>
                <w:szCs w:val="24"/>
                <w:rPrChange w:id="4" w:author="Aucoin, Bill [US] (MS)" w:date="2023-03-09T16:45:00Z">
                  <w:rPr>
                    <w:b/>
                    <w:bCs/>
                    <w:sz w:val="28"/>
                    <w:szCs w:val="28"/>
                  </w:rPr>
                </w:rPrChange>
              </w:rPr>
              <w:t xml:space="preserve"> </w:t>
            </w:r>
            <w:r w:rsidRPr="00355F18">
              <w:rPr>
                <w:b/>
                <w:bCs/>
                <w:sz w:val="24"/>
                <w:szCs w:val="24"/>
                <w:rPrChange w:id="5" w:author="Aucoin, Bill [US] (MS)" w:date="2023-03-09T16:45:00Z">
                  <w:rPr>
                    <w:sz w:val="28"/>
                    <w:szCs w:val="28"/>
                  </w:rPr>
                </w:rPrChange>
              </w:rPr>
              <w:t>Team Update 16 March 7, 2023]</w:t>
            </w:r>
          </w:p>
          <w:p w14:paraId="1E23A9FB" w14:textId="77777777" w:rsidR="00AE185D" w:rsidRPr="00B9665A" w:rsidRDefault="00AE185D" w:rsidP="00823D25">
            <w:pPr>
              <w:rPr>
                <w:b/>
                <w:bCs/>
                <w:sz w:val="24"/>
                <w:szCs w:val="24"/>
              </w:rPr>
            </w:pPr>
            <w:r w:rsidRPr="00B9665A">
              <w:rPr>
                <w:b/>
                <w:bCs/>
                <w:sz w:val="24"/>
                <w:szCs w:val="24"/>
                <w:rPrChange w:id="6" w:author="Aucoin, Bill [US] (MS)" w:date="2023-03-09T16:45:00Z">
                  <w:rPr>
                    <w:sz w:val="28"/>
                    <w:szCs w:val="28"/>
                  </w:rPr>
                </w:rPrChange>
              </w:rPr>
              <w:t xml:space="preserve">Section 11.7.2.2 Playoff Finals </w:t>
            </w:r>
          </w:p>
          <w:p w14:paraId="0CA3FCF2" w14:textId="322AC3E8" w:rsidR="00AE185D" w:rsidRPr="00B9665A" w:rsidRDefault="00AE185D" w:rsidP="00AE185D">
            <w:pPr>
              <w:rPr>
                <w:sz w:val="24"/>
                <w:szCs w:val="24"/>
                <w:rPrChange w:id="7" w:author="Aucoin, Bill [US] (MS)" w:date="2023-03-09T16:45:00Z">
                  <w:rPr>
                    <w:sz w:val="28"/>
                    <w:szCs w:val="28"/>
                  </w:rPr>
                </w:rPrChange>
              </w:rPr>
            </w:pPr>
            <w:r w:rsidRPr="00AE185D">
              <w:rPr>
                <w:b/>
                <w:bCs/>
                <w:sz w:val="24"/>
                <w:szCs w:val="24"/>
                <w:rPrChange w:id="8" w:author="Aucoin, Bill [US] (MS)" w:date="2023-03-09T16:45:00Z">
                  <w:rPr>
                    <w:sz w:val="28"/>
                    <w:szCs w:val="28"/>
                  </w:rPr>
                </w:rPrChange>
              </w:rPr>
              <w:t>If a Finals MATCH ends in a tie score, the tie is not broken using the criteria in Table 11-4, the MATCH remains a tie.</w:t>
            </w:r>
            <w:r w:rsidRPr="00B9665A">
              <w:rPr>
                <w:sz w:val="24"/>
                <w:szCs w:val="24"/>
                <w:rPrChange w:id="9" w:author="Aucoin, Bill [US] (MS)" w:date="2023-03-09T16:45:00Z">
                  <w:rPr>
                    <w:sz w:val="28"/>
                    <w:szCs w:val="28"/>
                  </w:rPr>
                </w:rPrChange>
              </w:rPr>
              <w:t xml:space="preserve"> In the case where an ALLIANCE hasn’t won 2 MATCHES after 3 MATCHES have been played (because of tied MATCHES), the Playoffs proceed with </w:t>
            </w:r>
            <w:r w:rsidRPr="001171B5">
              <w:rPr>
                <w:b/>
                <w:bCs/>
                <w:sz w:val="24"/>
                <w:szCs w:val="24"/>
                <w:rPrChange w:id="10" w:author="Aucoin, Bill [US] (MS)" w:date="2023-03-09T16:45:00Z">
                  <w:rPr>
                    <w:sz w:val="28"/>
                    <w:szCs w:val="28"/>
                  </w:rPr>
                </w:rPrChange>
              </w:rPr>
              <w:t>up to 3 additional Finals MATCHES</w:t>
            </w:r>
            <w:r w:rsidRPr="00B9665A">
              <w:rPr>
                <w:sz w:val="24"/>
                <w:szCs w:val="24"/>
                <w:rPrChange w:id="11" w:author="Aucoin, Bill [US] (MS)" w:date="2023-03-09T16:45:00Z">
                  <w:rPr>
                    <w:sz w:val="28"/>
                    <w:szCs w:val="28"/>
                  </w:rPr>
                </w:rPrChange>
              </w:rPr>
              <w:t xml:space="preserve">, called Overtime MATCHES, </w:t>
            </w:r>
            <w:r w:rsidRPr="00AE185D">
              <w:rPr>
                <w:b/>
                <w:bCs/>
                <w:sz w:val="24"/>
                <w:szCs w:val="24"/>
                <w:rPrChange w:id="12" w:author="Aucoin, Bill [US] (MS)" w:date="2023-03-09T16:45:00Z">
                  <w:rPr>
                    <w:sz w:val="28"/>
                    <w:szCs w:val="28"/>
                  </w:rPr>
                </w:rPrChange>
              </w:rPr>
              <w:t>until an ALLIANCE has won 2 Finals MATCHES</w:t>
            </w:r>
            <w:r w:rsidRPr="00B9665A">
              <w:rPr>
                <w:sz w:val="24"/>
                <w:szCs w:val="24"/>
                <w:rPrChange w:id="13" w:author="Aucoin, Bill [US] (MS)" w:date="2023-03-09T16:45:00Z">
                  <w:rPr>
                    <w:sz w:val="28"/>
                    <w:szCs w:val="28"/>
                  </w:rPr>
                </w:rPrChange>
              </w:rPr>
              <w:t xml:space="preserve">. In the case </w:t>
            </w:r>
            <w:r w:rsidRPr="00AE185D">
              <w:rPr>
                <w:b/>
                <w:bCs/>
                <w:sz w:val="24"/>
                <w:szCs w:val="24"/>
                <w:rPrChange w:id="14" w:author="Aucoin, Bill [US] (MS)" w:date="2023-03-09T16:45:00Z">
                  <w:rPr>
                    <w:sz w:val="28"/>
                    <w:szCs w:val="28"/>
                  </w:rPr>
                </w:rPrChange>
              </w:rPr>
              <w:t>where the Overtime MATCH scores for both ALLIANCES are equal, the win for that Overtime MATCH is awarded based on the criteria listed in Table 11-4</w:t>
            </w:r>
            <w:r w:rsidRPr="00B9665A">
              <w:rPr>
                <w:sz w:val="24"/>
                <w:szCs w:val="24"/>
                <w:rPrChange w:id="15" w:author="Aucoin, Bill [US] (MS)" w:date="2023-03-09T16:45:00Z">
                  <w:rPr>
                    <w:sz w:val="28"/>
                    <w:szCs w:val="28"/>
                  </w:rPr>
                </w:rPrChange>
              </w:rPr>
              <w:t xml:space="preserve">. </w:t>
            </w:r>
            <w:del w:id="16" w:author="Aucoin, Bill [US] (MS)" w:date="2023-03-09T16:44:00Z">
              <w:r w:rsidRPr="00B9665A" w:rsidDel="00B9665A">
                <w:rPr>
                  <w:sz w:val="24"/>
                  <w:szCs w:val="24"/>
                  <w:rPrChange w:id="17" w:author="Aucoin, Bill [US] (MS)" w:date="2023-03-09T16:45:00Z">
                    <w:rPr>
                      <w:sz w:val="28"/>
                      <w:szCs w:val="28"/>
                    </w:rPr>
                  </w:rPrChange>
                </w:rPr>
                <w:delText>If a Playoff MATCH needs to be replayed as described in Section 11.3 MATCH Replays, teams are notified of when the replay will occur. A minimum 10-minute delay is provided for teams to reset their robots prior to the replay unless all teams are ready sooner. The affected MATCH must be replayed before the next round begins.</w:delText>
              </w:r>
            </w:del>
          </w:p>
        </w:tc>
      </w:tr>
      <w:tr w:rsidR="000F4497" w:rsidRPr="00B9665A" w14:paraId="49E2C535" w14:textId="77777777" w:rsidTr="000F4497">
        <w:tc>
          <w:tcPr>
            <w:tcW w:w="14390" w:type="dxa"/>
          </w:tcPr>
          <w:p w14:paraId="7AC74659" w14:textId="0E942C70" w:rsidR="000F4497" w:rsidRPr="00B9665A" w:rsidRDefault="000F4497" w:rsidP="000F4497">
            <w:pPr>
              <w:rPr>
                <w:sz w:val="24"/>
                <w:szCs w:val="24"/>
                <w:rPrChange w:id="18" w:author="Aucoin, Bill [US] (MS)" w:date="2023-03-09T16:45:00Z">
                  <w:rPr>
                    <w:sz w:val="28"/>
                    <w:szCs w:val="28"/>
                  </w:rPr>
                </w:rPrChange>
              </w:rPr>
            </w:pPr>
            <w:r w:rsidRPr="00B9665A">
              <w:rPr>
                <w:b/>
                <w:bCs/>
                <w:sz w:val="24"/>
                <w:szCs w:val="24"/>
                <w:rPrChange w:id="19" w:author="Aucoin, Bill [US] (MS)" w:date="2023-03-09T16:45:00Z">
                  <w:rPr>
                    <w:b/>
                    <w:bCs/>
                    <w:sz w:val="28"/>
                    <w:szCs w:val="28"/>
                  </w:rPr>
                </w:rPrChange>
              </w:rPr>
              <w:t>[</w:t>
            </w:r>
            <w:r w:rsidRPr="00B9665A">
              <w:rPr>
                <w:b/>
                <w:bCs/>
                <w:sz w:val="24"/>
                <w:szCs w:val="24"/>
                <w:rPrChange w:id="20" w:author="Aucoin, Bill [US] (MS)" w:date="2023-03-09T16:45:00Z">
                  <w:rPr>
                    <w:b/>
                    <w:bCs/>
                    <w:sz w:val="28"/>
                    <w:szCs w:val="28"/>
                  </w:rPr>
                </w:rPrChange>
              </w:rPr>
              <w:br w:type="page"/>
              <w:t>Charged Up</w:t>
            </w:r>
            <w:r w:rsidR="00B9665A" w:rsidRPr="00B9665A">
              <w:rPr>
                <w:rFonts w:cstheme="minorHAnsi"/>
                <w:b/>
                <w:bCs/>
                <w:sz w:val="24"/>
                <w:szCs w:val="24"/>
                <w:rPrChange w:id="21" w:author="Aucoin, Bill [US] (MS)" w:date="2023-03-09T16:45:00Z">
                  <w:rPr>
                    <w:rFonts w:cstheme="minorHAnsi"/>
                    <w:b/>
                    <w:bCs/>
                    <w:sz w:val="28"/>
                    <w:szCs w:val="28"/>
                  </w:rPr>
                </w:rPrChange>
              </w:rPr>
              <w:t>℠</w:t>
            </w:r>
            <w:r w:rsidRPr="00B9665A">
              <w:rPr>
                <w:b/>
                <w:bCs/>
                <w:sz w:val="24"/>
                <w:szCs w:val="24"/>
                <w:rPrChange w:id="22" w:author="Aucoin, Bill [US] (MS)" w:date="2023-03-09T16:45:00Z">
                  <w:rPr>
                    <w:b/>
                    <w:bCs/>
                    <w:sz w:val="28"/>
                    <w:szCs w:val="28"/>
                  </w:rPr>
                </w:rPrChange>
              </w:rPr>
              <w:t xml:space="preserve"> Game </w:t>
            </w:r>
            <w:r w:rsidR="00B9665A" w:rsidRPr="00B9665A">
              <w:rPr>
                <w:b/>
                <w:bCs/>
                <w:sz w:val="24"/>
                <w:szCs w:val="24"/>
                <w:rPrChange w:id="23" w:author="Aucoin, Bill [US] (MS)" w:date="2023-03-09T16:45:00Z">
                  <w:rPr>
                    <w:b/>
                    <w:bCs/>
                    <w:sz w:val="28"/>
                    <w:szCs w:val="28"/>
                  </w:rPr>
                </w:rPrChange>
              </w:rPr>
              <w:t xml:space="preserve">Manual </w:t>
            </w:r>
            <w:r w:rsidRPr="00B9665A">
              <w:rPr>
                <w:b/>
                <w:bCs/>
                <w:sz w:val="24"/>
                <w:szCs w:val="24"/>
                <w:rPrChange w:id="24" w:author="Aucoin, Bill [US] (MS)" w:date="2023-03-09T16:45:00Z">
                  <w:rPr>
                    <w:b/>
                    <w:bCs/>
                    <w:sz w:val="28"/>
                    <w:szCs w:val="28"/>
                  </w:rPr>
                </w:rPrChange>
              </w:rPr>
              <w:t>Page 123] 11.7.2.2</w:t>
            </w:r>
            <w:r w:rsidRPr="00B9665A">
              <w:rPr>
                <w:sz w:val="24"/>
                <w:szCs w:val="24"/>
                <w:rPrChange w:id="25" w:author="Aucoin, Bill [US] (MS)" w:date="2023-03-09T16:45:00Z">
                  <w:rPr>
                    <w:sz w:val="28"/>
                    <w:szCs w:val="28"/>
                  </w:rPr>
                </w:rPrChange>
              </w:rPr>
              <w:t xml:space="preserve"> Playoff Finals Once a single ALLIANCE remains in each Upper and Lower bracket, those ALLIANCES proceed to the Finals round. The first ALLIANCE to win 2 MATCHES in the Finals becomes the event’s Champions. If a Finals MATCH ends in a tie score, the tie is not broken using the criteria in Table 11-4, the MATCH remains a tie. In the case where an ALLIANCE hasn’t won 2 MATCHES after 3 MATCHES have been played (because of tied MATCHES), the Playoffs proceed with up to 3 additional Finals MATCHES, called Overtime MATCHES, until an ALLIANCE has won 2 Finals MATCHES. In the case where the Overtime MATCH scores for both ALLIANCES are equal, the win for that Overtime MATCH is awarded based on the criteria listed in Table 11-4</w:t>
            </w:r>
            <w:ins w:id="26" w:author="Aucoin, Bill [US] (MS)" w:date="2023-03-09T16:44:00Z">
              <w:r w:rsidR="00B9665A" w:rsidRPr="00B9665A">
                <w:rPr>
                  <w:sz w:val="24"/>
                  <w:szCs w:val="24"/>
                  <w:rPrChange w:id="27" w:author="Aucoin, Bill [US] (MS)" w:date="2023-03-09T16:45:00Z">
                    <w:rPr>
                      <w:sz w:val="28"/>
                      <w:szCs w:val="28"/>
                    </w:rPr>
                  </w:rPrChange>
                </w:rPr>
                <w:t>.</w:t>
              </w:r>
            </w:ins>
          </w:p>
        </w:tc>
      </w:tr>
    </w:tbl>
    <w:p w14:paraId="64CCD77E" w14:textId="0E809650" w:rsidR="00B75F22" w:rsidRDefault="00B75F22"/>
    <w:p w14:paraId="4364D65D" w14:textId="108C070E" w:rsidR="000F4497" w:rsidRDefault="00B75F22">
      <w:r>
        <w:br w:type="page"/>
      </w:r>
      <w:r w:rsidR="00A21E3F" w:rsidRPr="00A21E3F">
        <w:rPr>
          <w:noProof/>
        </w:rPr>
        <w:lastRenderedPageBreak/>
        <w:drawing>
          <wp:inline distT="0" distB="0" distL="0" distR="0" wp14:anchorId="1F456CB9" wp14:editId="112D1B7C">
            <wp:extent cx="9144000" cy="582930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5"/>
                    <a:stretch>
                      <a:fillRect/>
                    </a:stretch>
                  </pic:blipFill>
                  <pic:spPr>
                    <a:xfrm>
                      <a:off x="0" y="0"/>
                      <a:ext cx="9144000" cy="5829300"/>
                    </a:xfrm>
                    <a:prstGeom prst="rect">
                      <a:avLst/>
                    </a:prstGeom>
                  </pic:spPr>
                </pic:pic>
              </a:graphicData>
            </a:graphic>
          </wp:inline>
        </w:drawing>
      </w:r>
    </w:p>
    <w:p w14:paraId="58710245" w14:textId="77777777" w:rsidR="006D23D3" w:rsidRPr="00515C13" w:rsidRDefault="006D23D3" w:rsidP="00F71D4C">
      <w:pPr>
        <w:pageBreakBefore/>
        <w:rPr>
          <w:b/>
          <w:bCs/>
        </w:rPr>
      </w:pPr>
      <w:r w:rsidRPr="00515C13">
        <w:rPr>
          <w:b/>
          <w:bCs/>
        </w:rPr>
        <w:lastRenderedPageBreak/>
        <w:t>Table 11-3 Typical Playoff MATCH Schedule</w:t>
      </w:r>
    </w:p>
    <w:tbl>
      <w:tblPr>
        <w:tblStyle w:val="TableGrid"/>
        <w:tblW w:w="14693" w:type="dxa"/>
        <w:tblLook w:val="04A0" w:firstRow="1" w:lastRow="0" w:firstColumn="1" w:lastColumn="0" w:noHBand="0" w:noVBand="1"/>
      </w:tblPr>
      <w:tblGrid>
        <w:gridCol w:w="804"/>
        <w:gridCol w:w="2161"/>
        <w:gridCol w:w="2160"/>
        <w:gridCol w:w="2377"/>
        <w:gridCol w:w="1382"/>
        <w:gridCol w:w="1382"/>
        <w:gridCol w:w="2257"/>
        <w:gridCol w:w="2170"/>
      </w:tblGrid>
      <w:tr w:rsidR="008029CF" w:rsidRPr="00A3230C" w14:paraId="5C989AF8" w14:textId="77777777" w:rsidTr="00AE52B6">
        <w:trPr>
          <w:cantSplit/>
          <w:trHeight w:val="432"/>
          <w:tblHeader/>
        </w:trPr>
        <w:tc>
          <w:tcPr>
            <w:tcW w:w="0" w:type="auto"/>
            <w:tcBorders>
              <w:top w:val="single" w:sz="18" w:space="0" w:color="auto"/>
              <w:left w:val="single" w:sz="18" w:space="0" w:color="auto"/>
            </w:tcBorders>
            <w:shd w:val="clear" w:color="auto" w:fill="D9E2F3" w:themeFill="accent1" w:themeFillTint="33"/>
            <w:vAlign w:val="center"/>
          </w:tcPr>
          <w:p w14:paraId="626C3452" w14:textId="38F039FD" w:rsidR="00F916C8" w:rsidRPr="008029CF" w:rsidRDefault="00F916C8" w:rsidP="00147ED1">
            <w:pPr>
              <w:jc w:val="center"/>
              <w:rPr>
                <w:b/>
                <w:bCs/>
              </w:rPr>
            </w:pPr>
            <w:r w:rsidRPr="008029CF">
              <w:rPr>
                <w:b/>
                <w:bCs/>
              </w:rPr>
              <w:t>Match</w:t>
            </w:r>
          </w:p>
        </w:tc>
        <w:tc>
          <w:tcPr>
            <w:tcW w:w="2161" w:type="dxa"/>
            <w:tcBorders>
              <w:top w:val="single" w:sz="18" w:space="0" w:color="auto"/>
            </w:tcBorders>
            <w:shd w:val="clear" w:color="auto" w:fill="D9E2F3" w:themeFill="accent1" w:themeFillTint="33"/>
            <w:vAlign w:val="center"/>
          </w:tcPr>
          <w:p w14:paraId="4864A70E" w14:textId="7C870232" w:rsidR="00F916C8" w:rsidRPr="008029CF" w:rsidRDefault="00F916C8" w:rsidP="00147ED1">
            <w:pPr>
              <w:jc w:val="center"/>
              <w:rPr>
                <w:b/>
                <w:bCs/>
              </w:rPr>
            </w:pPr>
            <w:r w:rsidRPr="008029CF">
              <w:rPr>
                <w:b/>
                <w:bCs/>
              </w:rPr>
              <w:t>MATCH</w:t>
            </w:r>
          </w:p>
        </w:tc>
        <w:tc>
          <w:tcPr>
            <w:tcW w:w="2160" w:type="dxa"/>
            <w:tcBorders>
              <w:top w:val="single" w:sz="18" w:space="0" w:color="auto"/>
            </w:tcBorders>
            <w:shd w:val="clear" w:color="auto" w:fill="D9E2F3" w:themeFill="accent1" w:themeFillTint="33"/>
            <w:vAlign w:val="center"/>
          </w:tcPr>
          <w:p w14:paraId="5869A425" w14:textId="77777777" w:rsidR="00F916C8" w:rsidRPr="008029CF" w:rsidRDefault="00F916C8" w:rsidP="00147ED1">
            <w:pPr>
              <w:jc w:val="center"/>
              <w:rPr>
                <w:b/>
                <w:bCs/>
              </w:rPr>
            </w:pPr>
            <w:r w:rsidRPr="008029CF">
              <w:rPr>
                <w:b/>
                <w:bCs/>
              </w:rPr>
              <w:t>Blue</w:t>
            </w:r>
          </w:p>
        </w:tc>
        <w:tc>
          <w:tcPr>
            <w:tcW w:w="2377" w:type="dxa"/>
            <w:tcBorders>
              <w:top w:val="single" w:sz="18" w:space="0" w:color="auto"/>
            </w:tcBorders>
            <w:shd w:val="clear" w:color="auto" w:fill="D9E2F3" w:themeFill="accent1" w:themeFillTint="33"/>
            <w:vAlign w:val="center"/>
          </w:tcPr>
          <w:p w14:paraId="67CAF409" w14:textId="34B99E14" w:rsidR="00F916C8" w:rsidRPr="008029CF" w:rsidRDefault="00F916C8" w:rsidP="00147ED1">
            <w:pPr>
              <w:jc w:val="center"/>
              <w:rPr>
                <w:b/>
                <w:bCs/>
              </w:rPr>
            </w:pPr>
            <w:r w:rsidRPr="008029CF">
              <w:rPr>
                <w:b/>
                <w:bCs/>
              </w:rPr>
              <w:t>Red</w:t>
            </w:r>
          </w:p>
        </w:tc>
        <w:tc>
          <w:tcPr>
            <w:tcW w:w="1382" w:type="dxa"/>
            <w:tcBorders>
              <w:top w:val="single" w:sz="18" w:space="0" w:color="auto"/>
            </w:tcBorders>
            <w:shd w:val="clear" w:color="auto" w:fill="D9E2F3" w:themeFill="accent1" w:themeFillTint="33"/>
            <w:vAlign w:val="center"/>
          </w:tcPr>
          <w:p w14:paraId="7000D9E1" w14:textId="0349BFEC" w:rsidR="00F916C8" w:rsidRPr="008029CF" w:rsidRDefault="00F916C8" w:rsidP="00147ED1">
            <w:pPr>
              <w:jc w:val="center"/>
              <w:rPr>
                <w:b/>
                <w:bCs/>
              </w:rPr>
            </w:pPr>
            <w:r w:rsidRPr="008029CF">
              <w:rPr>
                <w:b/>
                <w:bCs/>
              </w:rPr>
              <w:t>Blue Gap (minutes)</w:t>
            </w:r>
          </w:p>
        </w:tc>
        <w:tc>
          <w:tcPr>
            <w:tcW w:w="1382" w:type="dxa"/>
            <w:tcBorders>
              <w:top w:val="single" w:sz="18" w:space="0" w:color="auto"/>
            </w:tcBorders>
            <w:shd w:val="clear" w:color="auto" w:fill="D9E2F3" w:themeFill="accent1" w:themeFillTint="33"/>
            <w:vAlign w:val="center"/>
          </w:tcPr>
          <w:p w14:paraId="6BB37A0E" w14:textId="3F54782F" w:rsidR="00F916C8" w:rsidRPr="008029CF" w:rsidRDefault="00F916C8" w:rsidP="00147ED1">
            <w:pPr>
              <w:jc w:val="center"/>
              <w:rPr>
                <w:b/>
                <w:bCs/>
              </w:rPr>
            </w:pPr>
            <w:r w:rsidRPr="008029CF">
              <w:rPr>
                <w:b/>
                <w:bCs/>
              </w:rPr>
              <w:t>Red Gap (minutes)</w:t>
            </w:r>
          </w:p>
        </w:tc>
        <w:tc>
          <w:tcPr>
            <w:tcW w:w="2257" w:type="dxa"/>
            <w:tcBorders>
              <w:top w:val="single" w:sz="18" w:space="0" w:color="auto"/>
            </w:tcBorders>
            <w:shd w:val="clear" w:color="auto" w:fill="D9E2F3" w:themeFill="accent1" w:themeFillTint="33"/>
            <w:vAlign w:val="center"/>
          </w:tcPr>
          <w:p w14:paraId="5F5E6BE3" w14:textId="77777777" w:rsidR="00F916C8" w:rsidRPr="008029CF" w:rsidRDefault="00F916C8" w:rsidP="00147ED1">
            <w:pPr>
              <w:jc w:val="center"/>
              <w:rPr>
                <w:b/>
                <w:bCs/>
              </w:rPr>
            </w:pPr>
            <w:r w:rsidRPr="008029CF">
              <w:rPr>
                <w:b/>
                <w:bCs/>
              </w:rPr>
              <w:t>Winner moves to</w:t>
            </w:r>
          </w:p>
        </w:tc>
        <w:tc>
          <w:tcPr>
            <w:tcW w:w="2170" w:type="dxa"/>
            <w:tcBorders>
              <w:top w:val="single" w:sz="18" w:space="0" w:color="auto"/>
              <w:right w:val="single" w:sz="18" w:space="0" w:color="auto"/>
            </w:tcBorders>
            <w:shd w:val="clear" w:color="auto" w:fill="D9E2F3" w:themeFill="accent1" w:themeFillTint="33"/>
            <w:vAlign w:val="center"/>
          </w:tcPr>
          <w:p w14:paraId="445DC698" w14:textId="17AE8B8C" w:rsidR="00F916C8" w:rsidRPr="008029CF" w:rsidRDefault="00F916C8" w:rsidP="00147ED1">
            <w:pPr>
              <w:jc w:val="center"/>
              <w:rPr>
                <w:b/>
                <w:bCs/>
              </w:rPr>
            </w:pPr>
            <w:r w:rsidRPr="008029CF">
              <w:rPr>
                <w:b/>
                <w:bCs/>
              </w:rPr>
              <w:t>Loser moves to</w:t>
            </w:r>
          </w:p>
        </w:tc>
      </w:tr>
      <w:tr w:rsidR="008029CF" w:rsidRPr="00A3230C" w14:paraId="1833BF1F" w14:textId="77777777" w:rsidTr="00AE52B6">
        <w:trPr>
          <w:cantSplit/>
          <w:trHeight w:val="432"/>
        </w:trPr>
        <w:tc>
          <w:tcPr>
            <w:tcW w:w="0" w:type="auto"/>
            <w:tcBorders>
              <w:left w:val="single" w:sz="18" w:space="0" w:color="auto"/>
            </w:tcBorders>
            <w:vAlign w:val="center"/>
          </w:tcPr>
          <w:p w14:paraId="23B4BE75" w14:textId="447E3499" w:rsidR="00F916C8" w:rsidRPr="00A3230C" w:rsidRDefault="00F916C8" w:rsidP="00147ED1">
            <w:pPr>
              <w:jc w:val="center"/>
            </w:pPr>
            <w:r>
              <w:t>1</w:t>
            </w:r>
          </w:p>
        </w:tc>
        <w:tc>
          <w:tcPr>
            <w:tcW w:w="2161" w:type="dxa"/>
            <w:vAlign w:val="center"/>
          </w:tcPr>
          <w:p w14:paraId="39960EBD" w14:textId="77777777" w:rsidR="00F018F1" w:rsidRDefault="00F916C8" w:rsidP="00147ED1">
            <w:pPr>
              <w:jc w:val="center"/>
            </w:pPr>
            <w:r w:rsidRPr="00A3230C">
              <w:t>Upper Bracket</w:t>
            </w:r>
          </w:p>
          <w:p w14:paraId="657E0F8E" w14:textId="479BA858" w:rsidR="00F916C8" w:rsidRPr="00A3230C" w:rsidRDefault="00F916C8" w:rsidP="00147ED1">
            <w:pPr>
              <w:jc w:val="center"/>
            </w:pPr>
            <w:r w:rsidRPr="00A3230C">
              <w:t xml:space="preserve"> Round 1 – MATCH 1</w:t>
            </w:r>
          </w:p>
        </w:tc>
        <w:tc>
          <w:tcPr>
            <w:tcW w:w="2160" w:type="dxa"/>
            <w:shd w:val="clear" w:color="auto" w:fill="B4C6E7" w:themeFill="accent1" w:themeFillTint="66"/>
            <w:vAlign w:val="center"/>
          </w:tcPr>
          <w:p w14:paraId="3027B745" w14:textId="24323B9C" w:rsidR="00F916C8" w:rsidRPr="00A3230C" w:rsidRDefault="00F916C8" w:rsidP="00147ED1">
            <w:pPr>
              <w:jc w:val="center"/>
            </w:pPr>
            <w:r w:rsidRPr="00A3230C">
              <w:t>ALLIANCE 8</w:t>
            </w:r>
          </w:p>
        </w:tc>
        <w:tc>
          <w:tcPr>
            <w:tcW w:w="2377" w:type="dxa"/>
            <w:shd w:val="clear" w:color="auto" w:fill="F7CAAC" w:themeFill="accent2" w:themeFillTint="66"/>
            <w:vAlign w:val="center"/>
          </w:tcPr>
          <w:p w14:paraId="7EAE8F21" w14:textId="36258ADE" w:rsidR="00F916C8" w:rsidRPr="00A3230C" w:rsidRDefault="00F916C8" w:rsidP="00147ED1">
            <w:pPr>
              <w:jc w:val="center"/>
            </w:pPr>
            <w:r w:rsidRPr="00A3230C">
              <w:t>ALLIANCE 1</w:t>
            </w:r>
          </w:p>
        </w:tc>
        <w:tc>
          <w:tcPr>
            <w:tcW w:w="1382" w:type="dxa"/>
            <w:vAlign w:val="center"/>
          </w:tcPr>
          <w:p w14:paraId="09B5E69E" w14:textId="77777777" w:rsidR="00F916C8" w:rsidRPr="00A3230C" w:rsidRDefault="00F916C8" w:rsidP="00147ED1">
            <w:pPr>
              <w:jc w:val="center"/>
            </w:pPr>
          </w:p>
        </w:tc>
        <w:tc>
          <w:tcPr>
            <w:tcW w:w="1382" w:type="dxa"/>
            <w:vAlign w:val="center"/>
          </w:tcPr>
          <w:p w14:paraId="225CF82B" w14:textId="77777777" w:rsidR="00F916C8" w:rsidRPr="00A3230C" w:rsidRDefault="00F916C8" w:rsidP="00147ED1">
            <w:pPr>
              <w:jc w:val="center"/>
            </w:pPr>
          </w:p>
        </w:tc>
        <w:tc>
          <w:tcPr>
            <w:tcW w:w="2257" w:type="dxa"/>
            <w:shd w:val="clear" w:color="auto" w:fill="F7CAAC" w:themeFill="accent2" w:themeFillTint="66"/>
            <w:vAlign w:val="center"/>
          </w:tcPr>
          <w:p w14:paraId="63A94902" w14:textId="594D2D28" w:rsidR="00F916C8" w:rsidRPr="00A3230C" w:rsidRDefault="00F916C8" w:rsidP="00147ED1">
            <w:pPr>
              <w:jc w:val="center"/>
            </w:pPr>
            <w:r w:rsidRPr="00A3230C">
              <w:t>Red – MATCH 7</w:t>
            </w:r>
          </w:p>
        </w:tc>
        <w:tc>
          <w:tcPr>
            <w:tcW w:w="2170" w:type="dxa"/>
            <w:tcBorders>
              <w:right w:val="single" w:sz="18" w:space="0" w:color="auto"/>
            </w:tcBorders>
            <w:shd w:val="clear" w:color="auto" w:fill="F7CAAC" w:themeFill="accent2" w:themeFillTint="66"/>
            <w:vAlign w:val="center"/>
          </w:tcPr>
          <w:p w14:paraId="7062C530" w14:textId="52699303" w:rsidR="00F916C8" w:rsidRPr="00A3230C" w:rsidRDefault="00F916C8" w:rsidP="00147ED1">
            <w:pPr>
              <w:jc w:val="center"/>
            </w:pPr>
            <w:r w:rsidRPr="00A3230C">
              <w:t>Red – MATCH 5</w:t>
            </w:r>
          </w:p>
        </w:tc>
      </w:tr>
      <w:tr w:rsidR="008029CF" w:rsidRPr="00A3230C" w14:paraId="60CE1CCE" w14:textId="77777777" w:rsidTr="00AE52B6">
        <w:trPr>
          <w:cantSplit/>
          <w:trHeight w:val="432"/>
        </w:trPr>
        <w:tc>
          <w:tcPr>
            <w:tcW w:w="0" w:type="auto"/>
            <w:tcBorders>
              <w:left w:val="single" w:sz="18" w:space="0" w:color="auto"/>
            </w:tcBorders>
            <w:vAlign w:val="center"/>
          </w:tcPr>
          <w:p w14:paraId="2D7B07B8" w14:textId="26EEE2FB" w:rsidR="00F916C8" w:rsidRPr="00A3230C" w:rsidRDefault="00F916C8" w:rsidP="00147ED1">
            <w:pPr>
              <w:jc w:val="center"/>
            </w:pPr>
            <w:r>
              <w:t>2</w:t>
            </w:r>
          </w:p>
        </w:tc>
        <w:tc>
          <w:tcPr>
            <w:tcW w:w="2161" w:type="dxa"/>
            <w:vAlign w:val="center"/>
          </w:tcPr>
          <w:p w14:paraId="60DCF034" w14:textId="77777777" w:rsidR="00F018F1" w:rsidRDefault="00F018F1" w:rsidP="00147ED1">
            <w:pPr>
              <w:jc w:val="center"/>
            </w:pPr>
            <w:r>
              <w:t>Upper Bracket</w:t>
            </w:r>
          </w:p>
          <w:p w14:paraId="1437C555" w14:textId="02751616" w:rsidR="00F916C8" w:rsidRPr="00A3230C" w:rsidRDefault="00F916C8" w:rsidP="00147ED1">
            <w:pPr>
              <w:jc w:val="center"/>
            </w:pPr>
            <w:r w:rsidRPr="00A3230C">
              <w:t>Round 1 – MATCH 2</w:t>
            </w:r>
          </w:p>
        </w:tc>
        <w:tc>
          <w:tcPr>
            <w:tcW w:w="2160" w:type="dxa"/>
            <w:shd w:val="clear" w:color="auto" w:fill="B4C6E7" w:themeFill="accent1" w:themeFillTint="66"/>
            <w:vAlign w:val="center"/>
          </w:tcPr>
          <w:p w14:paraId="3A9A02C7" w14:textId="6764C03A" w:rsidR="00F916C8" w:rsidRPr="00A3230C" w:rsidRDefault="00F916C8" w:rsidP="00147ED1">
            <w:pPr>
              <w:jc w:val="center"/>
            </w:pPr>
            <w:r w:rsidRPr="00A3230C">
              <w:t>ALLIANCE 5</w:t>
            </w:r>
          </w:p>
        </w:tc>
        <w:tc>
          <w:tcPr>
            <w:tcW w:w="2377" w:type="dxa"/>
            <w:shd w:val="clear" w:color="auto" w:fill="F7CAAC" w:themeFill="accent2" w:themeFillTint="66"/>
            <w:vAlign w:val="center"/>
          </w:tcPr>
          <w:p w14:paraId="41696F46" w14:textId="1F2F51BB" w:rsidR="00F916C8" w:rsidRPr="00A3230C" w:rsidRDefault="00F916C8" w:rsidP="00147ED1">
            <w:pPr>
              <w:jc w:val="center"/>
            </w:pPr>
            <w:r w:rsidRPr="00A3230C">
              <w:t>ALLIANCE 4</w:t>
            </w:r>
          </w:p>
        </w:tc>
        <w:tc>
          <w:tcPr>
            <w:tcW w:w="1382" w:type="dxa"/>
            <w:vAlign w:val="center"/>
          </w:tcPr>
          <w:p w14:paraId="04DEA840" w14:textId="77777777" w:rsidR="00F916C8" w:rsidRPr="00A3230C" w:rsidRDefault="00F916C8" w:rsidP="00147ED1">
            <w:pPr>
              <w:jc w:val="center"/>
            </w:pPr>
          </w:p>
        </w:tc>
        <w:tc>
          <w:tcPr>
            <w:tcW w:w="1382" w:type="dxa"/>
            <w:vAlign w:val="center"/>
          </w:tcPr>
          <w:p w14:paraId="6CE94E3A" w14:textId="77777777" w:rsidR="00F916C8" w:rsidRPr="00A3230C" w:rsidRDefault="00F916C8" w:rsidP="00147ED1">
            <w:pPr>
              <w:jc w:val="center"/>
            </w:pPr>
          </w:p>
        </w:tc>
        <w:tc>
          <w:tcPr>
            <w:tcW w:w="2257" w:type="dxa"/>
            <w:shd w:val="clear" w:color="auto" w:fill="B4C6E7" w:themeFill="accent1" w:themeFillTint="66"/>
            <w:vAlign w:val="center"/>
          </w:tcPr>
          <w:p w14:paraId="4D6B0300" w14:textId="755F3E02" w:rsidR="00F916C8" w:rsidRPr="00A3230C" w:rsidRDefault="00F916C8" w:rsidP="00147ED1">
            <w:pPr>
              <w:jc w:val="center"/>
            </w:pPr>
            <w:r w:rsidRPr="00A3230C">
              <w:t>Blue – MATCH 7</w:t>
            </w:r>
          </w:p>
        </w:tc>
        <w:tc>
          <w:tcPr>
            <w:tcW w:w="2170" w:type="dxa"/>
            <w:tcBorders>
              <w:right w:val="single" w:sz="18" w:space="0" w:color="auto"/>
            </w:tcBorders>
            <w:shd w:val="clear" w:color="auto" w:fill="B4C6E7" w:themeFill="accent1" w:themeFillTint="66"/>
            <w:vAlign w:val="center"/>
          </w:tcPr>
          <w:p w14:paraId="1D5F01A0" w14:textId="37ACC09D" w:rsidR="00F916C8" w:rsidRPr="00A3230C" w:rsidRDefault="00F916C8" w:rsidP="00147ED1">
            <w:pPr>
              <w:jc w:val="center"/>
            </w:pPr>
            <w:r w:rsidRPr="00A3230C">
              <w:t>Blue – MATCH 5</w:t>
            </w:r>
          </w:p>
        </w:tc>
      </w:tr>
      <w:tr w:rsidR="008029CF" w:rsidRPr="00A3230C" w14:paraId="1E498027" w14:textId="77777777" w:rsidTr="00AE52B6">
        <w:trPr>
          <w:cantSplit/>
          <w:trHeight w:val="432"/>
        </w:trPr>
        <w:tc>
          <w:tcPr>
            <w:tcW w:w="0" w:type="auto"/>
            <w:tcBorders>
              <w:left w:val="single" w:sz="18" w:space="0" w:color="auto"/>
            </w:tcBorders>
            <w:vAlign w:val="center"/>
          </w:tcPr>
          <w:p w14:paraId="390CA3FE" w14:textId="775C5DFD" w:rsidR="00F916C8" w:rsidRPr="00A3230C" w:rsidRDefault="00F916C8" w:rsidP="00147ED1">
            <w:pPr>
              <w:jc w:val="center"/>
            </w:pPr>
            <w:r>
              <w:t>3</w:t>
            </w:r>
          </w:p>
        </w:tc>
        <w:tc>
          <w:tcPr>
            <w:tcW w:w="2161" w:type="dxa"/>
            <w:vAlign w:val="center"/>
          </w:tcPr>
          <w:p w14:paraId="6339E1E8" w14:textId="77777777" w:rsidR="00F018F1" w:rsidRDefault="00F018F1" w:rsidP="00147ED1">
            <w:pPr>
              <w:jc w:val="center"/>
            </w:pPr>
            <w:r>
              <w:t>Upper Bracket</w:t>
            </w:r>
          </w:p>
          <w:p w14:paraId="5E340830" w14:textId="3F2AACF4" w:rsidR="00F916C8" w:rsidRPr="00A3230C" w:rsidRDefault="00F916C8" w:rsidP="00147ED1">
            <w:pPr>
              <w:jc w:val="center"/>
            </w:pPr>
            <w:r w:rsidRPr="00A3230C">
              <w:t>Round 1 – MATCH 3</w:t>
            </w:r>
          </w:p>
        </w:tc>
        <w:tc>
          <w:tcPr>
            <w:tcW w:w="2160" w:type="dxa"/>
            <w:shd w:val="clear" w:color="auto" w:fill="B4C6E7" w:themeFill="accent1" w:themeFillTint="66"/>
            <w:vAlign w:val="center"/>
          </w:tcPr>
          <w:p w14:paraId="0D2B1539" w14:textId="22E085F3" w:rsidR="00F916C8" w:rsidRPr="00A3230C" w:rsidRDefault="00F916C8" w:rsidP="00147ED1">
            <w:pPr>
              <w:jc w:val="center"/>
            </w:pPr>
            <w:r w:rsidRPr="00A3230C">
              <w:t>ALLIANCE 7</w:t>
            </w:r>
          </w:p>
        </w:tc>
        <w:tc>
          <w:tcPr>
            <w:tcW w:w="2377" w:type="dxa"/>
            <w:shd w:val="clear" w:color="auto" w:fill="F7CAAC" w:themeFill="accent2" w:themeFillTint="66"/>
            <w:vAlign w:val="center"/>
          </w:tcPr>
          <w:p w14:paraId="48D9E1E1" w14:textId="1A7F9365" w:rsidR="00F916C8" w:rsidRPr="00A3230C" w:rsidRDefault="00F916C8" w:rsidP="00147ED1">
            <w:pPr>
              <w:jc w:val="center"/>
            </w:pPr>
            <w:r w:rsidRPr="00A3230C">
              <w:t>ALLIANCE 2</w:t>
            </w:r>
          </w:p>
        </w:tc>
        <w:tc>
          <w:tcPr>
            <w:tcW w:w="1382" w:type="dxa"/>
            <w:vAlign w:val="center"/>
          </w:tcPr>
          <w:p w14:paraId="69BB5B17" w14:textId="77777777" w:rsidR="00F916C8" w:rsidRPr="00A3230C" w:rsidRDefault="00F916C8" w:rsidP="00147ED1">
            <w:pPr>
              <w:jc w:val="center"/>
            </w:pPr>
          </w:p>
        </w:tc>
        <w:tc>
          <w:tcPr>
            <w:tcW w:w="1382" w:type="dxa"/>
            <w:vAlign w:val="center"/>
          </w:tcPr>
          <w:p w14:paraId="53A25FD7" w14:textId="77777777" w:rsidR="00F916C8" w:rsidRPr="00A3230C" w:rsidRDefault="00F916C8" w:rsidP="00147ED1">
            <w:pPr>
              <w:jc w:val="center"/>
            </w:pPr>
          </w:p>
        </w:tc>
        <w:tc>
          <w:tcPr>
            <w:tcW w:w="2257" w:type="dxa"/>
            <w:shd w:val="clear" w:color="auto" w:fill="F7CAAC" w:themeFill="accent2" w:themeFillTint="66"/>
            <w:vAlign w:val="center"/>
          </w:tcPr>
          <w:p w14:paraId="174396D2" w14:textId="2B46548C" w:rsidR="00F916C8" w:rsidRPr="00A3230C" w:rsidRDefault="00F916C8" w:rsidP="00147ED1">
            <w:pPr>
              <w:jc w:val="center"/>
            </w:pPr>
            <w:r w:rsidRPr="00A3230C">
              <w:t>Red – MATCH 8</w:t>
            </w:r>
          </w:p>
        </w:tc>
        <w:tc>
          <w:tcPr>
            <w:tcW w:w="2170" w:type="dxa"/>
            <w:tcBorders>
              <w:right w:val="single" w:sz="18" w:space="0" w:color="auto"/>
            </w:tcBorders>
            <w:shd w:val="clear" w:color="auto" w:fill="F7CAAC" w:themeFill="accent2" w:themeFillTint="66"/>
            <w:vAlign w:val="center"/>
          </w:tcPr>
          <w:p w14:paraId="16FDB65B" w14:textId="1A0BD62E" w:rsidR="00F916C8" w:rsidRPr="00A3230C" w:rsidRDefault="00F916C8" w:rsidP="00147ED1">
            <w:pPr>
              <w:jc w:val="center"/>
            </w:pPr>
            <w:r w:rsidRPr="00A3230C">
              <w:t>Red – MATCH 6</w:t>
            </w:r>
          </w:p>
        </w:tc>
      </w:tr>
      <w:tr w:rsidR="008029CF" w:rsidRPr="00A3230C" w14:paraId="4F70C93F" w14:textId="77777777" w:rsidTr="00AE52B6">
        <w:trPr>
          <w:cantSplit/>
          <w:trHeight w:val="432"/>
        </w:trPr>
        <w:tc>
          <w:tcPr>
            <w:tcW w:w="0" w:type="auto"/>
            <w:tcBorders>
              <w:left w:val="single" w:sz="18" w:space="0" w:color="auto"/>
            </w:tcBorders>
            <w:vAlign w:val="center"/>
          </w:tcPr>
          <w:p w14:paraId="45CEBB62" w14:textId="0214152C" w:rsidR="00F916C8" w:rsidRPr="00A3230C" w:rsidRDefault="00F916C8" w:rsidP="00147ED1">
            <w:pPr>
              <w:jc w:val="center"/>
            </w:pPr>
            <w:r>
              <w:t>4</w:t>
            </w:r>
          </w:p>
        </w:tc>
        <w:tc>
          <w:tcPr>
            <w:tcW w:w="2161" w:type="dxa"/>
            <w:vAlign w:val="center"/>
          </w:tcPr>
          <w:p w14:paraId="0AACB6E8" w14:textId="77777777" w:rsidR="00F018F1" w:rsidRDefault="00F018F1" w:rsidP="00147ED1">
            <w:pPr>
              <w:jc w:val="center"/>
            </w:pPr>
            <w:r>
              <w:t>Upper Bracket</w:t>
            </w:r>
          </w:p>
          <w:p w14:paraId="04C60966" w14:textId="7DBB049B" w:rsidR="00F916C8" w:rsidRPr="00A3230C" w:rsidRDefault="00F916C8" w:rsidP="00147ED1">
            <w:pPr>
              <w:jc w:val="center"/>
            </w:pPr>
            <w:r w:rsidRPr="00A3230C">
              <w:t>Round 1 – MATCH 4</w:t>
            </w:r>
          </w:p>
        </w:tc>
        <w:tc>
          <w:tcPr>
            <w:tcW w:w="2160" w:type="dxa"/>
            <w:shd w:val="clear" w:color="auto" w:fill="B4C6E7" w:themeFill="accent1" w:themeFillTint="66"/>
            <w:vAlign w:val="center"/>
          </w:tcPr>
          <w:p w14:paraId="3C634E7E" w14:textId="0B096087" w:rsidR="00F916C8" w:rsidRPr="00A3230C" w:rsidRDefault="00F916C8" w:rsidP="00147ED1">
            <w:pPr>
              <w:jc w:val="center"/>
            </w:pPr>
            <w:r w:rsidRPr="00A3230C">
              <w:t>ALLIANCE 6</w:t>
            </w:r>
          </w:p>
        </w:tc>
        <w:tc>
          <w:tcPr>
            <w:tcW w:w="2377" w:type="dxa"/>
            <w:shd w:val="clear" w:color="auto" w:fill="F7CAAC" w:themeFill="accent2" w:themeFillTint="66"/>
            <w:vAlign w:val="center"/>
          </w:tcPr>
          <w:p w14:paraId="48C719B4" w14:textId="01C8C4B5" w:rsidR="00F916C8" w:rsidRPr="00A3230C" w:rsidRDefault="00F916C8" w:rsidP="00147ED1">
            <w:pPr>
              <w:jc w:val="center"/>
            </w:pPr>
            <w:r w:rsidRPr="00A3230C">
              <w:t>ALLIANCE 3</w:t>
            </w:r>
          </w:p>
        </w:tc>
        <w:tc>
          <w:tcPr>
            <w:tcW w:w="1382" w:type="dxa"/>
            <w:vAlign w:val="center"/>
          </w:tcPr>
          <w:p w14:paraId="1931F7BE" w14:textId="77777777" w:rsidR="00F916C8" w:rsidRPr="00A3230C" w:rsidRDefault="00F916C8" w:rsidP="00147ED1">
            <w:pPr>
              <w:jc w:val="center"/>
            </w:pPr>
          </w:p>
        </w:tc>
        <w:tc>
          <w:tcPr>
            <w:tcW w:w="1382" w:type="dxa"/>
            <w:vAlign w:val="center"/>
          </w:tcPr>
          <w:p w14:paraId="2CF9F656" w14:textId="77777777" w:rsidR="00F916C8" w:rsidRPr="00A3230C" w:rsidRDefault="00F916C8" w:rsidP="00147ED1">
            <w:pPr>
              <w:jc w:val="center"/>
            </w:pPr>
          </w:p>
        </w:tc>
        <w:tc>
          <w:tcPr>
            <w:tcW w:w="2257" w:type="dxa"/>
            <w:shd w:val="clear" w:color="auto" w:fill="B4C6E7" w:themeFill="accent1" w:themeFillTint="66"/>
            <w:vAlign w:val="center"/>
          </w:tcPr>
          <w:p w14:paraId="0C6C1192" w14:textId="0E2F06EF" w:rsidR="00F916C8" w:rsidRPr="00A3230C" w:rsidRDefault="00F916C8" w:rsidP="00147ED1">
            <w:pPr>
              <w:jc w:val="center"/>
            </w:pPr>
            <w:r w:rsidRPr="00A3230C">
              <w:t>Blue – MATCH 8</w:t>
            </w:r>
          </w:p>
        </w:tc>
        <w:tc>
          <w:tcPr>
            <w:tcW w:w="2170" w:type="dxa"/>
            <w:tcBorders>
              <w:right w:val="single" w:sz="18" w:space="0" w:color="auto"/>
            </w:tcBorders>
            <w:shd w:val="clear" w:color="auto" w:fill="B4C6E7" w:themeFill="accent1" w:themeFillTint="66"/>
            <w:vAlign w:val="center"/>
          </w:tcPr>
          <w:p w14:paraId="28EAB6BA" w14:textId="564EECFF" w:rsidR="00F916C8" w:rsidRPr="00A3230C" w:rsidRDefault="00F916C8" w:rsidP="00147ED1">
            <w:pPr>
              <w:jc w:val="center"/>
            </w:pPr>
            <w:r w:rsidRPr="00A3230C">
              <w:t>Blue – MATCH 6</w:t>
            </w:r>
          </w:p>
        </w:tc>
      </w:tr>
      <w:tr w:rsidR="00147ED1" w:rsidRPr="00A3230C" w14:paraId="25F49790" w14:textId="77777777" w:rsidTr="006F6933">
        <w:trPr>
          <w:cantSplit/>
          <w:trHeight w:val="432"/>
        </w:trPr>
        <w:tc>
          <w:tcPr>
            <w:tcW w:w="14693" w:type="dxa"/>
            <w:gridSpan w:val="8"/>
            <w:tcBorders>
              <w:left w:val="single" w:sz="18" w:space="0" w:color="auto"/>
              <w:right w:val="single" w:sz="18" w:space="0" w:color="auto"/>
            </w:tcBorders>
            <w:vAlign w:val="center"/>
          </w:tcPr>
          <w:p w14:paraId="4B9B756C" w14:textId="36FB51FC" w:rsidR="00147ED1" w:rsidRPr="008029CF" w:rsidRDefault="00147ED1" w:rsidP="00147ED1">
            <w:pPr>
              <w:jc w:val="center"/>
              <w:rPr>
                <w:b/>
                <w:bCs/>
              </w:rPr>
            </w:pPr>
            <w:r w:rsidRPr="008029CF">
              <w:rPr>
                <w:b/>
                <w:bCs/>
              </w:rPr>
              <w:t>8-minute Break</w:t>
            </w:r>
          </w:p>
        </w:tc>
      </w:tr>
      <w:tr w:rsidR="00BC4A2B" w:rsidRPr="00A3230C" w14:paraId="104235FC" w14:textId="77777777" w:rsidTr="00AE52B6">
        <w:trPr>
          <w:cantSplit/>
          <w:trHeight w:val="432"/>
        </w:trPr>
        <w:tc>
          <w:tcPr>
            <w:tcW w:w="0" w:type="auto"/>
            <w:tcBorders>
              <w:left w:val="single" w:sz="18" w:space="0" w:color="auto"/>
            </w:tcBorders>
            <w:vAlign w:val="center"/>
          </w:tcPr>
          <w:p w14:paraId="537D2386" w14:textId="1674E71B" w:rsidR="00F916C8" w:rsidRPr="00A3230C" w:rsidRDefault="00F916C8" w:rsidP="00147ED1">
            <w:pPr>
              <w:jc w:val="center"/>
            </w:pPr>
            <w:r>
              <w:t>5</w:t>
            </w:r>
          </w:p>
        </w:tc>
        <w:tc>
          <w:tcPr>
            <w:tcW w:w="2161" w:type="dxa"/>
            <w:vAlign w:val="center"/>
          </w:tcPr>
          <w:p w14:paraId="7EC4F8FB" w14:textId="77777777" w:rsidR="008029CF" w:rsidRDefault="008029CF" w:rsidP="00147ED1">
            <w:pPr>
              <w:jc w:val="center"/>
            </w:pPr>
            <w:r>
              <w:t>Lower Bracket</w:t>
            </w:r>
          </w:p>
          <w:p w14:paraId="3367354C" w14:textId="1C18CEDF" w:rsidR="00F916C8" w:rsidRPr="00A3230C" w:rsidRDefault="00F916C8" w:rsidP="00147ED1">
            <w:pPr>
              <w:jc w:val="center"/>
            </w:pPr>
            <w:r w:rsidRPr="00A3230C">
              <w:t>Round 2 – MATCH 5</w:t>
            </w:r>
          </w:p>
        </w:tc>
        <w:tc>
          <w:tcPr>
            <w:tcW w:w="2160" w:type="dxa"/>
            <w:shd w:val="clear" w:color="auto" w:fill="B4C6E7" w:themeFill="accent1" w:themeFillTint="66"/>
            <w:vAlign w:val="center"/>
          </w:tcPr>
          <w:p w14:paraId="1974711D" w14:textId="0AA0AF3E" w:rsidR="00F916C8" w:rsidRPr="00A3230C" w:rsidRDefault="00F916C8" w:rsidP="00147ED1">
            <w:pPr>
              <w:jc w:val="center"/>
            </w:pPr>
            <w:r w:rsidRPr="00A3230C">
              <w:t>Loser of MATCH 2</w:t>
            </w:r>
          </w:p>
        </w:tc>
        <w:tc>
          <w:tcPr>
            <w:tcW w:w="2377" w:type="dxa"/>
            <w:shd w:val="clear" w:color="auto" w:fill="F7CAAC" w:themeFill="accent2" w:themeFillTint="66"/>
            <w:vAlign w:val="center"/>
          </w:tcPr>
          <w:p w14:paraId="23242A79" w14:textId="516F91D3" w:rsidR="00F916C8" w:rsidRPr="00A3230C" w:rsidRDefault="00F916C8" w:rsidP="00147ED1">
            <w:pPr>
              <w:jc w:val="center"/>
            </w:pPr>
            <w:r w:rsidRPr="00A3230C">
              <w:t>Loser of MATCH 1</w:t>
            </w:r>
          </w:p>
        </w:tc>
        <w:tc>
          <w:tcPr>
            <w:tcW w:w="1382" w:type="dxa"/>
            <w:vAlign w:val="center"/>
          </w:tcPr>
          <w:p w14:paraId="3D7E1BA1" w14:textId="26936670" w:rsidR="00F916C8" w:rsidRPr="00A3230C" w:rsidRDefault="00F916C8" w:rsidP="00147ED1">
            <w:pPr>
              <w:jc w:val="center"/>
            </w:pPr>
            <w:r w:rsidRPr="00A3230C">
              <w:t>24m</w:t>
            </w:r>
          </w:p>
        </w:tc>
        <w:tc>
          <w:tcPr>
            <w:tcW w:w="1382" w:type="dxa"/>
            <w:vAlign w:val="center"/>
          </w:tcPr>
          <w:p w14:paraId="29F6C7C1" w14:textId="7FCDAC7A" w:rsidR="00F916C8" w:rsidRPr="00A3230C" w:rsidRDefault="00F916C8" w:rsidP="00147ED1">
            <w:pPr>
              <w:jc w:val="center"/>
            </w:pPr>
            <w:r w:rsidRPr="00A3230C">
              <w:t>31m</w:t>
            </w:r>
          </w:p>
        </w:tc>
        <w:tc>
          <w:tcPr>
            <w:tcW w:w="2257" w:type="dxa"/>
            <w:shd w:val="clear" w:color="auto" w:fill="B4C6E7" w:themeFill="accent1" w:themeFillTint="66"/>
            <w:vAlign w:val="center"/>
          </w:tcPr>
          <w:p w14:paraId="7B5A0FE6" w14:textId="03EDB74D" w:rsidR="00F916C8" w:rsidRPr="00A3230C" w:rsidRDefault="00F916C8" w:rsidP="00147ED1">
            <w:pPr>
              <w:jc w:val="center"/>
            </w:pPr>
            <w:r w:rsidRPr="00A3230C">
              <w:t>Blue – MATCH 10</w:t>
            </w:r>
          </w:p>
        </w:tc>
        <w:tc>
          <w:tcPr>
            <w:tcW w:w="2170" w:type="dxa"/>
            <w:tcBorders>
              <w:right w:val="single" w:sz="18" w:space="0" w:color="auto"/>
            </w:tcBorders>
            <w:vAlign w:val="center"/>
          </w:tcPr>
          <w:p w14:paraId="4920F41F" w14:textId="51439B68" w:rsidR="00F916C8" w:rsidRPr="00A3230C" w:rsidRDefault="0069094A" w:rsidP="00147ED1">
            <w:pPr>
              <w:jc w:val="center"/>
            </w:pPr>
            <w:r>
              <w:t>1</w:t>
            </w:r>
            <w:r w:rsidRPr="0069094A">
              <w:rPr>
                <w:vertAlign w:val="superscript"/>
              </w:rPr>
              <w:t>ST</w:t>
            </w:r>
            <w:r>
              <w:t xml:space="preserve"> </w:t>
            </w:r>
            <w:r w:rsidR="00F916C8">
              <w:t>Eliminated</w:t>
            </w:r>
          </w:p>
        </w:tc>
      </w:tr>
      <w:tr w:rsidR="00BC4A2B" w:rsidRPr="00A3230C" w14:paraId="4ABCFCD4" w14:textId="77777777" w:rsidTr="00AE52B6">
        <w:trPr>
          <w:cantSplit/>
          <w:trHeight w:val="432"/>
        </w:trPr>
        <w:tc>
          <w:tcPr>
            <w:tcW w:w="0" w:type="auto"/>
            <w:tcBorders>
              <w:left w:val="single" w:sz="18" w:space="0" w:color="auto"/>
            </w:tcBorders>
            <w:vAlign w:val="center"/>
          </w:tcPr>
          <w:p w14:paraId="650FE1AB" w14:textId="0DFBA82F" w:rsidR="00F916C8" w:rsidRPr="00A3230C" w:rsidRDefault="00F916C8" w:rsidP="00147ED1">
            <w:pPr>
              <w:jc w:val="center"/>
            </w:pPr>
            <w:r>
              <w:t>6</w:t>
            </w:r>
          </w:p>
        </w:tc>
        <w:tc>
          <w:tcPr>
            <w:tcW w:w="2161" w:type="dxa"/>
            <w:vAlign w:val="center"/>
          </w:tcPr>
          <w:p w14:paraId="79BC9D9B" w14:textId="77777777" w:rsidR="008029CF" w:rsidRDefault="008029CF" w:rsidP="00147ED1">
            <w:pPr>
              <w:jc w:val="center"/>
            </w:pPr>
            <w:r>
              <w:t>Lower Bracket</w:t>
            </w:r>
          </w:p>
          <w:p w14:paraId="571DCD87" w14:textId="6590A952" w:rsidR="00F916C8" w:rsidRPr="00A3230C" w:rsidRDefault="00F916C8" w:rsidP="00147ED1">
            <w:pPr>
              <w:jc w:val="center"/>
            </w:pPr>
            <w:r w:rsidRPr="00A3230C">
              <w:t>Round 2 - MATCH 6</w:t>
            </w:r>
          </w:p>
        </w:tc>
        <w:tc>
          <w:tcPr>
            <w:tcW w:w="2160" w:type="dxa"/>
            <w:shd w:val="clear" w:color="auto" w:fill="B4C6E7" w:themeFill="accent1" w:themeFillTint="66"/>
            <w:vAlign w:val="center"/>
          </w:tcPr>
          <w:p w14:paraId="2D628ABD" w14:textId="1080F2AD" w:rsidR="00F916C8" w:rsidRPr="00A3230C" w:rsidRDefault="00F916C8" w:rsidP="00147ED1">
            <w:pPr>
              <w:jc w:val="center"/>
            </w:pPr>
            <w:r w:rsidRPr="00A3230C">
              <w:t>Loser of MATCH 4</w:t>
            </w:r>
          </w:p>
        </w:tc>
        <w:tc>
          <w:tcPr>
            <w:tcW w:w="2377" w:type="dxa"/>
            <w:shd w:val="clear" w:color="auto" w:fill="F7CAAC" w:themeFill="accent2" w:themeFillTint="66"/>
            <w:vAlign w:val="center"/>
          </w:tcPr>
          <w:p w14:paraId="38712E35" w14:textId="3DEA82D5" w:rsidR="00F916C8" w:rsidRPr="00A3230C" w:rsidRDefault="00F916C8" w:rsidP="00147ED1">
            <w:pPr>
              <w:jc w:val="center"/>
            </w:pPr>
            <w:r w:rsidRPr="00A3230C">
              <w:t>Loser of MATCH 3</w:t>
            </w:r>
          </w:p>
        </w:tc>
        <w:tc>
          <w:tcPr>
            <w:tcW w:w="1382" w:type="dxa"/>
            <w:vAlign w:val="center"/>
          </w:tcPr>
          <w:p w14:paraId="69066DE9" w14:textId="105EC3B4" w:rsidR="00F916C8" w:rsidRPr="00A3230C" w:rsidRDefault="00F916C8" w:rsidP="00147ED1">
            <w:pPr>
              <w:jc w:val="center"/>
            </w:pPr>
            <w:r w:rsidRPr="00A3230C">
              <w:t>17m</w:t>
            </w:r>
          </w:p>
        </w:tc>
        <w:tc>
          <w:tcPr>
            <w:tcW w:w="1382" w:type="dxa"/>
            <w:vAlign w:val="center"/>
          </w:tcPr>
          <w:p w14:paraId="36B36880" w14:textId="1E867BC7" w:rsidR="00F916C8" w:rsidRPr="00A3230C" w:rsidRDefault="00F916C8" w:rsidP="00147ED1">
            <w:pPr>
              <w:jc w:val="center"/>
            </w:pPr>
            <w:r w:rsidRPr="00A3230C">
              <w:t>24m</w:t>
            </w:r>
          </w:p>
        </w:tc>
        <w:tc>
          <w:tcPr>
            <w:tcW w:w="2257" w:type="dxa"/>
            <w:shd w:val="clear" w:color="auto" w:fill="B4C6E7" w:themeFill="accent1" w:themeFillTint="66"/>
            <w:vAlign w:val="center"/>
          </w:tcPr>
          <w:p w14:paraId="1BBCBCB6" w14:textId="2876CF07" w:rsidR="00F916C8" w:rsidRPr="00A3230C" w:rsidRDefault="00F916C8" w:rsidP="00147ED1">
            <w:pPr>
              <w:jc w:val="center"/>
            </w:pPr>
            <w:r w:rsidRPr="00A3230C">
              <w:t>Blue – MATCH 9</w:t>
            </w:r>
          </w:p>
        </w:tc>
        <w:tc>
          <w:tcPr>
            <w:tcW w:w="2170" w:type="dxa"/>
            <w:tcBorders>
              <w:right w:val="single" w:sz="18" w:space="0" w:color="auto"/>
            </w:tcBorders>
            <w:vAlign w:val="center"/>
          </w:tcPr>
          <w:p w14:paraId="32A04D29" w14:textId="4A3FD377" w:rsidR="00F916C8" w:rsidRPr="00A3230C" w:rsidRDefault="0069094A" w:rsidP="00147ED1">
            <w:pPr>
              <w:jc w:val="center"/>
            </w:pPr>
            <w:r>
              <w:t>2</w:t>
            </w:r>
            <w:r w:rsidRPr="00304762">
              <w:rPr>
                <w:vertAlign w:val="superscript"/>
              </w:rPr>
              <w:t>N</w:t>
            </w:r>
            <w:r w:rsidR="00304762" w:rsidRPr="00304762">
              <w:rPr>
                <w:vertAlign w:val="superscript"/>
              </w:rPr>
              <w:t>D</w:t>
            </w:r>
            <w:r w:rsidR="00304762">
              <w:t xml:space="preserve"> </w:t>
            </w:r>
            <w:r w:rsidR="00F916C8">
              <w:t>Eliminated</w:t>
            </w:r>
          </w:p>
        </w:tc>
      </w:tr>
      <w:tr w:rsidR="008029CF" w:rsidRPr="00A3230C" w14:paraId="3CF23BE9" w14:textId="77777777" w:rsidTr="00AE52B6">
        <w:trPr>
          <w:cantSplit/>
          <w:trHeight w:val="432"/>
        </w:trPr>
        <w:tc>
          <w:tcPr>
            <w:tcW w:w="0" w:type="auto"/>
            <w:tcBorders>
              <w:left w:val="single" w:sz="18" w:space="0" w:color="auto"/>
            </w:tcBorders>
            <w:vAlign w:val="center"/>
          </w:tcPr>
          <w:p w14:paraId="24930C0C" w14:textId="6BAC23F1" w:rsidR="00F916C8" w:rsidRPr="00A3230C" w:rsidRDefault="00F916C8" w:rsidP="00147ED1">
            <w:pPr>
              <w:jc w:val="center"/>
            </w:pPr>
            <w:r>
              <w:t>7</w:t>
            </w:r>
          </w:p>
        </w:tc>
        <w:tc>
          <w:tcPr>
            <w:tcW w:w="2161" w:type="dxa"/>
            <w:vAlign w:val="center"/>
          </w:tcPr>
          <w:p w14:paraId="0BD186A7" w14:textId="77777777" w:rsidR="00F018F1" w:rsidRDefault="00F018F1" w:rsidP="00147ED1">
            <w:pPr>
              <w:jc w:val="center"/>
            </w:pPr>
            <w:r>
              <w:t>Upper Bracket</w:t>
            </w:r>
          </w:p>
          <w:p w14:paraId="4F3C302D" w14:textId="1F474291" w:rsidR="00F916C8" w:rsidRPr="00A3230C" w:rsidRDefault="00F916C8" w:rsidP="00147ED1">
            <w:pPr>
              <w:jc w:val="center"/>
            </w:pPr>
            <w:r w:rsidRPr="00A3230C">
              <w:t>Round 2 - MATCH 7</w:t>
            </w:r>
          </w:p>
        </w:tc>
        <w:tc>
          <w:tcPr>
            <w:tcW w:w="2160" w:type="dxa"/>
            <w:shd w:val="clear" w:color="auto" w:fill="B4C6E7" w:themeFill="accent1" w:themeFillTint="66"/>
            <w:vAlign w:val="center"/>
          </w:tcPr>
          <w:p w14:paraId="5310FC0C" w14:textId="5A8611F9" w:rsidR="00F916C8" w:rsidRPr="00A3230C" w:rsidRDefault="00F916C8" w:rsidP="00147ED1">
            <w:pPr>
              <w:jc w:val="center"/>
            </w:pPr>
            <w:r w:rsidRPr="00A3230C">
              <w:t>Winner of MATCH 2</w:t>
            </w:r>
          </w:p>
        </w:tc>
        <w:tc>
          <w:tcPr>
            <w:tcW w:w="2377" w:type="dxa"/>
            <w:shd w:val="clear" w:color="auto" w:fill="F7CAAC" w:themeFill="accent2" w:themeFillTint="66"/>
            <w:vAlign w:val="center"/>
          </w:tcPr>
          <w:p w14:paraId="4DA2400F" w14:textId="646C72F1" w:rsidR="00F916C8" w:rsidRPr="00A3230C" w:rsidRDefault="00F916C8" w:rsidP="00147ED1">
            <w:pPr>
              <w:jc w:val="center"/>
            </w:pPr>
            <w:r w:rsidRPr="00A3230C">
              <w:t>Winner of MATCH 1</w:t>
            </w:r>
          </w:p>
        </w:tc>
        <w:tc>
          <w:tcPr>
            <w:tcW w:w="1382" w:type="dxa"/>
            <w:vAlign w:val="center"/>
          </w:tcPr>
          <w:p w14:paraId="64806846" w14:textId="28473B4A" w:rsidR="00F916C8" w:rsidRPr="00A3230C" w:rsidRDefault="00F916C8" w:rsidP="00147ED1">
            <w:pPr>
              <w:jc w:val="center"/>
            </w:pPr>
            <w:r w:rsidRPr="00A3230C">
              <w:t>38m</w:t>
            </w:r>
          </w:p>
        </w:tc>
        <w:tc>
          <w:tcPr>
            <w:tcW w:w="1382" w:type="dxa"/>
            <w:vAlign w:val="center"/>
          </w:tcPr>
          <w:p w14:paraId="2D2D23B1" w14:textId="4FBA4FFC" w:rsidR="00F916C8" w:rsidRPr="00A3230C" w:rsidRDefault="00F916C8" w:rsidP="00147ED1">
            <w:pPr>
              <w:jc w:val="center"/>
            </w:pPr>
            <w:r w:rsidRPr="00A3230C">
              <w:t>45m</w:t>
            </w:r>
          </w:p>
        </w:tc>
        <w:tc>
          <w:tcPr>
            <w:tcW w:w="2257" w:type="dxa"/>
            <w:shd w:val="clear" w:color="auto" w:fill="F7CAAC" w:themeFill="accent2" w:themeFillTint="66"/>
            <w:vAlign w:val="center"/>
          </w:tcPr>
          <w:p w14:paraId="37BF041C" w14:textId="2F828090" w:rsidR="00F916C8" w:rsidRPr="00A3230C" w:rsidRDefault="00F916C8" w:rsidP="00147ED1">
            <w:pPr>
              <w:jc w:val="center"/>
            </w:pPr>
            <w:r w:rsidRPr="00A3230C">
              <w:t>Red – MATCH 11</w:t>
            </w:r>
          </w:p>
        </w:tc>
        <w:tc>
          <w:tcPr>
            <w:tcW w:w="2170" w:type="dxa"/>
            <w:tcBorders>
              <w:right w:val="single" w:sz="18" w:space="0" w:color="auto"/>
            </w:tcBorders>
            <w:shd w:val="clear" w:color="auto" w:fill="F7CAAC" w:themeFill="accent2" w:themeFillTint="66"/>
            <w:vAlign w:val="center"/>
          </w:tcPr>
          <w:p w14:paraId="360D729A" w14:textId="084C53AA" w:rsidR="00F916C8" w:rsidRPr="00A3230C" w:rsidRDefault="00F916C8" w:rsidP="00147ED1">
            <w:pPr>
              <w:jc w:val="center"/>
            </w:pPr>
            <w:r w:rsidRPr="00A3230C">
              <w:t>Red – MATCH 9</w:t>
            </w:r>
          </w:p>
        </w:tc>
      </w:tr>
      <w:tr w:rsidR="008029CF" w:rsidRPr="00A3230C" w14:paraId="0DF578FA" w14:textId="77777777" w:rsidTr="00AE52B6">
        <w:trPr>
          <w:cantSplit/>
          <w:trHeight w:val="432"/>
        </w:trPr>
        <w:tc>
          <w:tcPr>
            <w:tcW w:w="0" w:type="auto"/>
            <w:tcBorders>
              <w:left w:val="single" w:sz="18" w:space="0" w:color="auto"/>
            </w:tcBorders>
            <w:vAlign w:val="center"/>
          </w:tcPr>
          <w:p w14:paraId="52FA22A3" w14:textId="787CEFC1" w:rsidR="00F916C8" w:rsidRPr="00A3230C" w:rsidRDefault="00F916C8" w:rsidP="00147ED1">
            <w:pPr>
              <w:jc w:val="center"/>
            </w:pPr>
            <w:r>
              <w:t>8</w:t>
            </w:r>
          </w:p>
        </w:tc>
        <w:tc>
          <w:tcPr>
            <w:tcW w:w="2161" w:type="dxa"/>
            <w:vAlign w:val="center"/>
          </w:tcPr>
          <w:p w14:paraId="7FFABD54" w14:textId="77777777" w:rsidR="00F018F1" w:rsidRDefault="00F018F1" w:rsidP="00147ED1">
            <w:pPr>
              <w:jc w:val="center"/>
            </w:pPr>
            <w:r>
              <w:t>Upper Bracket</w:t>
            </w:r>
          </w:p>
          <w:p w14:paraId="33F13BCD" w14:textId="6991230E" w:rsidR="00F916C8" w:rsidRPr="00A3230C" w:rsidRDefault="00F916C8" w:rsidP="00147ED1">
            <w:pPr>
              <w:jc w:val="center"/>
            </w:pPr>
            <w:r w:rsidRPr="00A3230C">
              <w:t>Round 2 - MATCH 8</w:t>
            </w:r>
          </w:p>
        </w:tc>
        <w:tc>
          <w:tcPr>
            <w:tcW w:w="2160" w:type="dxa"/>
            <w:shd w:val="clear" w:color="auto" w:fill="B4C6E7" w:themeFill="accent1" w:themeFillTint="66"/>
            <w:vAlign w:val="center"/>
          </w:tcPr>
          <w:p w14:paraId="488FFF5D" w14:textId="3521EAE8" w:rsidR="00F916C8" w:rsidRPr="00A3230C" w:rsidRDefault="00F916C8" w:rsidP="00147ED1">
            <w:pPr>
              <w:jc w:val="center"/>
            </w:pPr>
            <w:r w:rsidRPr="00A3230C">
              <w:t>Winner of MATCH 4</w:t>
            </w:r>
          </w:p>
        </w:tc>
        <w:tc>
          <w:tcPr>
            <w:tcW w:w="2377" w:type="dxa"/>
            <w:shd w:val="clear" w:color="auto" w:fill="F7CAAC" w:themeFill="accent2" w:themeFillTint="66"/>
            <w:vAlign w:val="center"/>
          </w:tcPr>
          <w:p w14:paraId="57446F19" w14:textId="713D96E7" w:rsidR="00F916C8" w:rsidRPr="00A3230C" w:rsidRDefault="00F916C8" w:rsidP="00147ED1">
            <w:pPr>
              <w:jc w:val="center"/>
            </w:pPr>
            <w:r w:rsidRPr="00A3230C">
              <w:t>Winner of MATCH 3</w:t>
            </w:r>
          </w:p>
        </w:tc>
        <w:tc>
          <w:tcPr>
            <w:tcW w:w="1382" w:type="dxa"/>
            <w:vAlign w:val="center"/>
          </w:tcPr>
          <w:p w14:paraId="7766E387" w14:textId="399B690A" w:rsidR="00F916C8" w:rsidRPr="00A3230C" w:rsidRDefault="00F916C8" w:rsidP="00147ED1">
            <w:pPr>
              <w:jc w:val="center"/>
            </w:pPr>
            <w:r w:rsidRPr="00A3230C">
              <w:t>31m</w:t>
            </w:r>
          </w:p>
        </w:tc>
        <w:tc>
          <w:tcPr>
            <w:tcW w:w="1382" w:type="dxa"/>
            <w:vAlign w:val="center"/>
          </w:tcPr>
          <w:p w14:paraId="41339CE4" w14:textId="1A196D17" w:rsidR="00F916C8" w:rsidRPr="00A3230C" w:rsidRDefault="00F916C8" w:rsidP="00147ED1">
            <w:pPr>
              <w:jc w:val="center"/>
            </w:pPr>
            <w:r w:rsidRPr="00A3230C">
              <w:t>38m</w:t>
            </w:r>
          </w:p>
        </w:tc>
        <w:tc>
          <w:tcPr>
            <w:tcW w:w="2257" w:type="dxa"/>
            <w:shd w:val="clear" w:color="auto" w:fill="B4C6E7" w:themeFill="accent1" w:themeFillTint="66"/>
            <w:vAlign w:val="center"/>
          </w:tcPr>
          <w:p w14:paraId="7416B190" w14:textId="62D306D7" w:rsidR="00F916C8" w:rsidRPr="00A3230C" w:rsidRDefault="00F916C8" w:rsidP="00147ED1">
            <w:pPr>
              <w:jc w:val="center"/>
            </w:pPr>
            <w:r w:rsidRPr="00A3230C">
              <w:t>Blue – MATCH 11</w:t>
            </w:r>
          </w:p>
        </w:tc>
        <w:tc>
          <w:tcPr>
            <w:tcW w:w="2170" w:type="dxa"/>
            <w:tcBorders>
              <w:right w:val="single" w:sz="18" w:space="0" w:color="auto"/>
            </w:tcBorders>
            <w:shd w:val="clear" w:color="auto" w:fill="F7CAAC" w:themeFill="accent2" w:themeFillTint="66"/>
            <w:vAlign w:val="center"/>
          </w:tcPr>
          <w:p w14:paraId="25A6E03E" w14:textId="30D2555D" w:rsidR="00F916C8" w:rsidRPr="00A3230C" w:rsidRDefault="00F916C8" w:rsidP="00147ED1">
            <w:pPr>
              <w:jc w:val="center"/>
            </w:pPr>
            <w:r w:rsidRPr="00A3230C">
              <w:t>Red – MATCH 10</w:t>
            </w:r>
          </w:p>
        </w:tc>
      </w:tr>
      <w:tr w:rsidR="008029CF" w:rsidRPr="00A3230C" w14:paraId="2D4E09A5" w14:textId="77777777" w:rsidTr="006F6933">
        <w:trPr>
          <w:cantSplit/>
          <w:trHeight w:val="432"/>
        </w:trPr>
        <w:tc>
          <w:tcPr>
            <w:tcW w:w="14693" w:type="dxa"/>
            <w:gridSpan w:val="8"/>
            <w:tcBorders>
              <w:left w:val="single" w:sz="18" w:space="0" w:color="auto"/>
              <w:right w:val="single" w:sz="18" w:space="0" w:color="auto"/>
            </w:tcBorders>
            <w:vAlign w:val="center"/>
          </w:tcPr>
          <w:p w14:paraId="451E0FB9" w14:textId="27CE85DB" w:rsidR="008029CF" w:rsidRPr="008029CF" w:rsidRDefault="008029CF" w:rsidP="00147ED1">
            <w:pPr>
              <w:jc w:val="center"/>
              <w:rPr>
                <w:b/>
                <w:bCs/>
              </w:rPr>
            </w:pPr>
            <w:r w:rsidRPr="008029CF">
              <w:rPr>
                <w:b/>
                <w:bCs/>
              </w:rPr>
              <w:t>8-minute Break</w:t>
            </w:r>
          </w:p>
        </w:tc>
      </w:tr>
      <w:tr w:rsidR="00BC4A2B" w:rsidRPr="00A3230C" w14:paraId="60CDC844" w14:textId="77777777" w:rsidTr="00AE52B6">
        <w:trPr>
          <w:cantSplit/>
          <w:trHeight w:val="432"/>
        </w:trPr>
        <w:tc>
          <w:tcPr>
            <w:tcW w:w="0" w:type="auto"/>
            <w:tcBorders>
              <w:left w:val="single" w:sz="18" w:space="0" w:color="auto"/>
            </w:tcBorders>
            <w:vAlign w:val="center"/>
          </w:tcPr>
          <w:p w14:paraId="11F584B6" w14:textId="411BB225" w:rsidR="00F916C8" w:rsidRPr="00A3230C" w:rsidRDefault="00F916C8" w:rsidP="00147ED1">
            <w:pPr>
              <w:jc w:val="center"/>
            </w:pPr>
            <w:r>
              <w:t>9</w:t>
            </w:r>
          </w:p>
        </w:tc>
        <w:tc>
          <w:tcPr>
            <w:tcW w:w="2161" w:type="dxa"/>
            <w:vAlign w:val="center"/>
          </w:tcPr>
          <w:p w14:paraId="4DDD81D2" w14:textId="77777777" w:rsidR="008029CF" w:rsidRDefault="008029CF" w:rsidP="00147ED1">
            <w:pPr>
              <w:jc w:val="center"/>
            </w:pPr>
            <w:r>
              <w:t>Lower Bracket</w:t>
            </w:r>
          </w:p>
          <w:p w14:paraId="25D4C5D3" w14:textId="53F735F3" w:rsidR="00F916C8" w:rsidRPr="00A3230C" w:rsidRDefault="00F916C8" w:rsidP="00147ED1">
            <w:pPr>
              <w:jc w:val="center"/>
            </w:pPr>
            <w:r w:rsidRPr="00A3230C">
              <w:t>Round 3 - MATCH 9</w:t>
            </w:r>
          </w:p>
        </w:tc>
        <w:tc>
          <w:tcPr>
            <w:tcW w:w="2160" w:type="dxa"/>
            <w:shd w:val="clear" w:color="auto" w:fill="B4C6E7" w:themeFill="accent1" w:themeFillTint="66"/>
            <w:vAlign w:val="center"/>
          </w:tcPr>
          <w:p w14:paraId="6EB6030C" w14:textId="196F7083" w:rsidR="00F916C8" w:rsidRPr="00A3230C" w:rsidRDefault="00F916C8" w:rsidP="00147ED1">
            <w:pPr>
              <w:jc w:val="center"/>
            </w:pPr>
            <w:r w:rsidRPr="00A3230C">
              <w:t>Winner of MATCH 6</w:t>
            </w:r>
          </w:p>
        </w:tc>
        <w:tc>
          <w:tcPr>
            <w:tcW w:w="2377" w:type="dxa"/>
            <w:shd w:val="clear" w:color="auto" w:fill="F7CAAC" w:themeFill="accent2" w:themeFillTint="66"/>
            <w:vAlign w:val="center"/>
          </w:tcPr>
          <w:p w14:paraId="579FC391" w14:textId="633C206A" w:rsidR="00F916C8" w:rsidRPr="00A3230C" w:rsidRDefault="00F916C8" w:rsidP="00147ED1">
            <w:pPr>
              <w:jc w:val="center"/>
            </w:pPr>
            <w:r w:rsidRPr="00A3230C">
              <w:t>Loser of MATCH 7</w:t>
            </w:r>
          </w:p>
        </w:tc>
        <w:tc>
          <w:tcPr>
            <w:tcW w:w="1382" w:type="dxa"/>
            <w:vAlign w:val="center"/>
          </w:tcPr>
          <w:p w14:paraId="271E7435" w14:textId="5C7AD7A2" w:rsidR="00F916C8" w:rsidRPr="00A3230C" w:rsidRDefault="00F916C8" w:rsidP="00147ED1">
            <w:pPr>
              <w:jc w:val="center"/>
            </w:pPr>
            <w:r w:rsidRPr="00A3230C">
              <w:t>24m</w:t>
            </w:r>
          </w:p>
        </w:tc>
        <w:tc>
          <w:tcPr>
            <w:tcW w:w="1382" w:type="dxa"/>
            <w:vAlign w:val="center"/>
          </w:tcPr>
          <w:p w14:paraId="565CE99F" w14:textId="6FAF383E" w:rsidR="00F916C8" w:rsidRPr="00A3230C" w:rsidRDefault="00F916C8" w:rsidP="00147ED1">
            <w:pPr>
              <w:jc w:val="center"/>
            </w:pPr>
            <w:r w:rsidRPr="00A3230C">
              <w:t>17m</w:t>
            </w:r>
          </w:p>
        </w:tc>
        <w:tc>
          <w:tcPr>
            <w:tcW w:w="2257" w:type="dxa"/>
            <w:shd w:val="clear" w:color="auto" w:fill="F7CAAC" w:themeFill="accent2" w:themeFillTint="66"/>
            <w:vAlign w:val="center"/>
          </w:tcPr>
          <w:p w14:paraId="457B66D5" w14:textId="0B81BE5C" w:rsidR="00F916C8" w:rsidRPr="00A3230C" w:rsidRDefault="00F916C8" w:rsidP="00147ED1">
            <w:pPr>
              <w:jc w:val="center"/>
            </w:pPr>
            <w:r w:rsidRPr="00A3230C">
              <w:t>Red – MATCH 12</w:t>
            </w:r>
          </w:p>
        </w:tc>
        <w:tc>
          <w:tcPr>
            <w:tcW w:w="2170" w:type="dxa"/>
            <w:tcBorders>
              <w:right w:val="single" w:sz="18" w:space="0" w:color="auto"/>
            </w:tcBorders>
            <w:vAlign w:val="center"/>
          </w:tcPr>
          <w:p w14:paraId="2A24CCB3" w14:textId="159A4699" w:rsidR="00F916C8" w:rsidRPr="00A3230C" w:rsidRDefault="00304762" w:rsidP="00147ED1">
            <w:pPr>
              <w:jc w:val="center"/>
            </w:pPr>
            <w:r>
              <w:t>3</w:t>
            </w:r>
            <w:r w:rsidRPr="00304762">
              <w:rPr>
                <w:vertAlign w:val="superscript"/>
              </w:rPr>
              <w:t>RD</w:t>
            </w:r>
            <w:r>
              <w:t xml:space="preserve"> </w:t>
            </w:r>
            <w:r w:rsidR="00F916C8">
              <w:t>Eliminated</w:t>
            </w:r>
          </w:p>
        </w:tc>
      </w:tr>
      <w:tr w:rsidR="00BC4A2B" w:rsidRPr="00A3230C" w14:paraId="653839A8" w14:textId="77777777" w:rsidTr="00AE52B6">
        <w:trPr>
          <w:cantSplit/>
          <w:trHeight w:val="432"/>
        </w:trPr>
        <w:tc>
          <w:tcPr>
            <w:tcW w:w="0" w:type="auto"/>
            <w:tcBorders>
              <w:left w:val="single" w:sz="18" w:space="0" w:color="auto"/>
            </w:tcBorders>
            <w:vAlign w:val="center"/>
          </w:tcPr>
          <w:p w14:paraId="40A6A894" w14:textId="3E1D601D" w:rsidR="00F916C8" w:rsidRPr="00A3230C" w:rsidRDefault="00F916C8" w:rsidP="00147ED1">
            <w:pPr>
              <w:jc w:val="center"/>
            </w:pPr>
            <w:r>
              <w:t>10</w:t>
            </w:r>
          </w:p>
        </w:tc>
        <w:tc>
          <w:tcPr>
            <w:tcW w:w="2161" w:type="dxa"/>
            <w:vAlign w:val="center"/>
          </w:tcPr>
          <w:p w14:paraId="7751043C" w14:textId="77777777" w:rsidR="008029CF" w:rsidRDefault="008029CF" w:rsidP="00147ED1">
            <w:pPr>
              <w:jc w:val="center"/>
            </w:pPr>
            <w:r>
              <w:t>Lower Bracket</w:t>
            </w:r>
          </w:p>
          <w:p w14:paraId="5188BF5B" w14:textId="45CA2743" w:rsidR="00F916C8" w:rsidRPr="00A3230C" w:rsidRDefault="00F916C8" w:rsidP="00147ED1">
            <w:pPr>
              <w:jc w:val="center"/>
            </w:pPr>
            <w:r w:rsidRPr="00A3230C">
              <w:t>Round 3 - MATCH 10</w:t>
            </w:r>
          </w:p>
        </w:tc>
        <w:tc>
          <w:tcPr>
            <w:tcW w:w="2160" w:type="dxa"/>
            <w:shd w:val="clear" w:color="auto" w:fill="B4C6E7" w:themeFill="accent1" w:themeFillTint="66"/>
            <w:vAlign w:val="center"/>
          </w:tcPr>
          <w:p w14:paraId="0621DA0F" w14:textId="66C60E50" w:rsidR="00F916C8" w:rsidRPr="00A3230C" w:rsidRDefault="00F916C8" w:rsidP="00147ED1">
            <w:pPr>
              <w:jc w:val="center"/>
            </w:pPr>
            <w:r w:rsidRPr="00A3230C">
              <w:t>Winner of MATCH 5</w:t>
            </w:r>
          </w:p>
        </w:tc>
        <w:tc>
          <w:tcPr>
            <w:tcW w:w="2377" w:type="dxa"/>
            <w:shd w:val="clear" w:color="auto" w:fill="F7CAAC" w:themeFill="accent2" w:themeFillTint="66"/>
            <w:vAlign w:val="center"/>
          </w:tcPr>
          <w:p w14:paraId="5BB71650" w14:textId="571FF6F1" w:rsidR="00F916C8" w:rsidRPr="00A3230C" w:rsidRDefault="00F916C8" w:rsidP="00147ED1">
            <w:pPr>
              <w:jc w:val="center"/>
            </w:pPr>
            <w:r w:rsidRPr="00A3230C">
              <w:t>Loser of MATCH 8</w:t>
            </w:r>
          </w:p>
        </w:tc>
        <w:tc>
          <w:tcPr>
            <w:tcW w:w="1382" w:type="dxa"/>
            <w:vAlign w:val="center"/>
          </w:tcPr>
          <w:p w14:paraId="19DFE2FE" w14:textId="300D8CEC" w:rsidR="00F916C8" w:rsidRPr="00A3230C" w:rsidRDefault="00F916C8" w:rsidP="00147ED1">
            <w:pPr>
              <w:jc w:val="center"/>
            </w:pPr>
            <w:r w:rsidRPr="00A3230C">
              <w:t>38m</w:t>
            </w:r>
          </w:p>
        </w:tc>
        <w:tc>
          <w:tcPr>
            <w:tcW w:w="1382" w:type="dxa"/>
            <w:vAlign w:val="center"/>
          </w:tcPr>
          <w:p w14:paraId="3D13DB47" w14:textId="12E410E1" w:rsidR="00F916C8" w:rsidRPr="00A3230C" w:rsidRDefault="00F916C8" w:rsidP="00147ED1">
            <w:pPr>
              <w:jc w:val="center"/>
            </w:pPr>
            <w:r w:rsidRPr="00A3230C">
              <w:t>17m</w:t>
            </w:r>
          </w:p>
        </w:tc>
        <w:tc>
          <w:tcPr>
            <w:tcW w:w="2257" w:type="dxa"/>
            <w:shd w:val="clear" w:color="auto" w:fill="B4C6E7" w:themeFill="accent1" w:themeFillTint="66"/>
            <w:vAlign w:val="center"/>
          </w:tcPr>
          <w:p w14:paraId="3DD004B1" w14:textId="742BDCAE" w:rsidR="00F916C8" w:rsidRPr="00A3230C" w:rsidRDefault="00F916C8" w:rsidP="00147ED1">
            <w:pPr>
              <w:jc w:val="center"/>
            </w:pPr>
            <w:r w:rsidRPr="00A3230C">
              <w:t>Blue – MATCH 12</w:t>
            </w:r>
          </w:p>
        </w:tc>
        <w:tc>
          <w:tcPr>
            <w:tcW w:w="2170" w:type="dxa"/>
            <w:tcBorders>
              <w:right w:val="single" w:sz="18" w:space="0" w:color="auto"/>
            </w:tcBorders>
            <w:vAlign w:val="center"/>
          </w:tcPr>
          <w:p w14:paraId="7050C23B" w14:textId="55750EC6" w:rsidR="00F916C8" w:rsidRPr="00A3230C" w:rsidRDefault="00304762" w:rsidP="00147ED1">
            <w:pPr>
              <w:jc w:val="center"/>
            </w:pPr>
            <w:r>
              <w:t>4</w:t>
            </w:r>
            <w:r w:rsidRPr="00304762">
              <w:rPr>
                <w:vertAlign w:val="superscript"/>
              </w:rPr>
              <w:t>TH</w:t>
            </w:r>
            <w:r>
              <w:t xml:space="preserve"> </w:t>
            </w:r>
            <w:r w:rsidR="00F916C8">
              <w:t>Eliminated</w:t>
            </w:r>
          </w:p>
        </w:tc>
      </w:tr>
      <w:tr w:rsidR="00147ED1" w:rsidRPr="00A3230C" w14:paraId="7F397B71" w14:textId="77777777" w:rsidTr="006F6933">
        <w:trPr>
          <w:cantSplit/>
          <w:trHeight w:val="432"/>
        </w:trPr>
        <w:tc>
          <w:tcPr>
            <w:tcW w:w="14693" w:type="dxa"/>
            <w:gridSpan w:val="8"/>
            <w:tcBorders>
              <w:left w:val="single" w:sz="18" w:space="0" w:color="auto"/>
              <w:right w:val="single" w:sz="18" w:space="0" w:color="auto"/>
            </w:tcBorders>
            <w:vAlign w:val="center"/>
          </w:tcPr>
          <w:p w14:paraId="1CBFA569" w14:textId="6A638650" w:rsidR="00147ED1" w:rsidRPr="008029CF" w:rsidRDefault="00147ED1" w:rsidP="00147ED1">
            <w:pPr>
              <w:jc w:val="center"/>
              <w:rPr>
                <w:b/>
                <w:bCs/>
              </w:rPr>
            </w:pPr>
            <w:r w:rsidRPr="008029CF">
              <w:rPr>
                <w:b/>
                <w:bCs/>
              </w:rPr>
              <w:t>8-minute Break</w:t>
            </w:r>
          </w:p>
        </w:tc>
      </w:tr>
      <w:tr w:rsidR="008029CF" w:rsidRPr="00A3230C" w14:paraId="5218BAC8" w14:textId="77777777" w:rsidTr="00AE52B6">
        <w:trPr>
          <w:cantSplit/>
          <w:trHeight w:val="432"/>
        </w:trPr>
        <w:tc>
          <w:tcPr>
            <w:tcW w:w="0" w:type="auto"/>
            <w:tcBorders>
              <w:left w:val="single" w:sz="18" w:space="0" w:color="auto"/>
            </w:tcBorders>
            <w:vAlign w:val="center"/>
          </w:tcPr>
          <w:p w14:paraId="46F65BFD" w14:textId="7BFB9D94" w:rsidR="00F916C8" w:rsidRPr="00A3230C" w:rsidRDefault="00147ED1" w:rsidP="00147ED1">
            <w:pPr>
              <w:jc w:val="center"/>
            </w:pPr>
            <w:r>
              <w:t>11</w:t>
            </w:r>
          </w:p>
        </w:tc>
        <w:tc>
          <w:tcPr>
            <w:tcW w:w="2161" w:type="dxa"/>
            <w:vAlign w:val="center"/>
          </w:tcPr>
          <w:p w14:paraId="01A66D07" w14:textId="77777777" w:rsidR="00F018F1" w:rsidRDefault="00F018F1" w:rsidP="00147ED1">
            <w:pPr>
              <w:jc w:val="center"/>
            </w:pPr>
            <w:r>
              <w:t>Upper Bracket</w:t>
            </w:r>
          </w:p>
          <w:p w14:paraId="5B419722" w14:textId="6691C7AF" w:rsidR="00F916C8" w:rsidRPr="00A3230C" w:rsidRDefault="00F916C8" w:rsidP="00147ED1">
            <w:pPr>
              <w:jc w:val="center"/>
            </w:pPr>
            <w:r w:rsidRPr="00A3230C">
              <w:t>Round 4 - MATCH 11</w:t>
            </w:r>
          </w:p>
        </w:tc>
        <w:tc>
          <w:tcPr>
            <w:tcW w:w="2160" w:type="dxa"/>
            <w:shd w:val="clear" w:color="auto" w:fill="B4C6E7" w:themeFill="accent1" w:themeFillTint="66"/>
            <w:vAlign w:val="center"/>
          </w:tcPr>
          <w:p w14:paraId="7E4FE191" w14:textId="4B384F49" w:rsidR="00F916C8" w:rsidRPr="00A3230C" w:rsidRDefault="00F916C8" w:rsidP="00147ED1">
            <w:pPr>
              <w:jc w:val="center"/>
            </w:pPr>
            <w:r w:rsidRPr="00A3230C">
              <w:t>Winner of MATCH 8</w:t>
            </w:r>
          </w:p>
        </w:tc>
        <w:tc>
          <w:tcPr>
            <w:tcW w:w="2377" w:type="dxa"/>
            <w:shd w:val="clear" w:color="auto" w:fill="F7CAAC" w:themeFill="accent2" w:themeFillTint="66"/>
            <w:vAlign w:val="center"/>
          </w:tcPr>
          <w:p w14:paraId="598D7F4B" w14:textId="4A46721E" w:rsidR="00F916C8" w:rsidRPr="00A3230C" w:rsidRDefault="00F916C8" w:rsidP="00147ED1">
            <w:pPr>
              <w:jc w:val="center"/>
            </w:pPr>
            <w:r w:rsidRPr="00A3230C">
              <w:t>Winner of MATCH 7</w:t>
            </w:r>
          </w:p>
        </w:tc>
        <w:tc>
          <w:tcPr>
            <w:tcW w:w="1382" w:type="dxa"/>
            <w:vAlign w:val="center"/>
          </w:tcPr>
          <w:p w14:paraId="245957C2" w14:textId="526844BB" w:rsidR="00F916C8" w:rsidRPr="00A3230C" w:rsidRDefault="00F916C8" w:rsidP="00147ED1">
            <w:pPr>
              <w:jc w:val="center"/>
            </w:pPr>
            <w:r w:rsidRPr="00A3230C">
              <w:t>30m</w:t>
            </w:r>
          </w:p>
        </w:tc>
        <w:tc>
          <w:tcPr>
            <w:tcW w:w="1382" w:type="dxa"/>
            <w:tcBorders>
              <w:right w:val="single" w:sz="18" w:space="0" w:color="auto"/>
            </w:tcBorders>
            <w:vAlign w:val="center"/>
          </w:tcPr>
          <w:p w14:paraId="12887C74" w14:textId="05218E3B" w:rsidR="00F916C8" w:rsidRPr="00A3230C" w:rsidRDefault="00F916C8" w:rsidP="00147ED1">
            <w:pPr>
              <w:jc w:val="center"/>
            </w:pPr>
            <w:r w:rsidRPr="00A3230C">
              <w:t>37m</w:t>
            </w:r>
          </w:p>
        </w:tc>
        <w:tc>
          <w:tcPr>
            <w:tcW w:w="2257" w:type="dxa"/>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2C7725E9" w14:textId="77777777" w:rsidR="00F916C8" w:rsidRDefault="00F916C8" w:rsidP="00147ED1">
            <w:pPr>
              <w:jc w:val="center"/>
            </w:pPr>
            <w:r w:rsidRPr="00A3230C">
              <w:t>Red – Match 14</w:t>
            </w:r>
          </w:p>
          <w:p w14:paraId="191B32DA" w14:textId="041974D0" w:rsidR="00612574" w:rsidRPr="009A6B2B" w:rsidRDefault="009A6B2B" w:rsidP="00147ED1">
            <w:pPr>
              <w:jc w:val="center"/>
              <w:rPr>
                <w:b/>
                <w:bCs/>
              </w:rPr>
            </w:pPr>
            <w:r w:rsidRPr="009A6B2B">
              <w:rPr>
                <w:b/>
                <w:bCs/>
              </w:rPr>
              <w:t>1</w:t>
            </w:r>
            <w:r w:rsidRPr="009A6B2B">
              <w:rPr>
                <w:b/>
                <w:bCs/>
                <w:vertAlign w:val="superscript"/>
              </w:rPr>
              <w:t>st</w:t>
            </w:r>
            <w:r w:rsidRPr="009A6B2B">
              <w:rPr>
                <w:b/>
                <w:bCs/>
              </w:rPr>
              <w:t xml:space="preserve"> Finalist Alliance</w:t>
            </w:r>
          </w:p>
        </w:tc>
        <w:tc>
          <w:tcPr>
            <w:tcW w:w="2170" w:type="dxa"/>
            <w:tcBorders>
              <w:left w:val="single" w:sz="18" w:space="0" w:color="auto"/>
              <w:right w:val="single" w:sz="18" w:space="0" w:color="auto"/>
            </w:tcBorders>
            <w:shd w:val="clear" w:color="auto" w:fill="F7CAAC" w:themeFill="accent2" w:themeFillTint="66"/>
            <w:vAlign w:val="center"/>
          </w:tcPr>
          <w:p w14:paraId="437A9E53" w14:textId="37E9F39B" w:rsidR="00F916C8" w:rsidRPr="00A3230C" w:rsidRDefault="00F916C8" w:rsidP="00147ED1">
            <w:pPr>
              <w:jc w:val="center"/>
            </w:pPr>
            <w:r w:rsidRPr="00A3230C">
              <w:t>Red – MATCH 13</w:t>
            </w:r>
          </w:p>
        </w:tc>
      </w:tr>
      <w:tr w:rsidR="00BC4A2B" w:rsidRPr="00A3230C" w14:paraId="099F060F" w14:textId="77777777" w:rsidTr="00AE52B6">
        <w:trPr>
          <w:cantSplit/>
          <w:trHeight w:val="432"/>
        </w:trPr>
        <w:tc>
          <w:tcPr>
            <w:tcW w:w="0" w:type="auto"/>
            <w:tcBorders>
              <w:left w:val="single" w:sz="18" w:space="0" w:color="auto"/>
            </w:tcBorders>
            <w:vAlign w:val="center"/>
          </w:tcPr>
          <w:p w14:paraId="016E3558" w14:textId="163274DC" w:rsidR="00F916C8" w:rsidRPr="00A3230C" w:rsidRDefault="00147ED1" w:rsidP="00147ED1">
            <w:pPr>
              <w:jc w:val="center"/>
            </w:pPr>
            <w:r>
              <w:t>12</w:t>
            </w:r>
          </w:p>
        </w:tc>
        <w:tc>
          <w:tcPr>
            <w:tcW w:w="2161" w:type="dxa"/>
            <w:vAlign w:val="center"/>
          </w:tcPr>
          <w:p w14:paraId="31D809F5" w14:textId="77777777" w:rsidR="008029CF" w:rsidRDefault="008029CF" w:rsidP="00147ED1">
            <w:pPr>
              <w:jc w:val="center"/>
            </w:pPr>
            <w:r>
              <w:t>Lower Bracket</w:t>
            </w:r>
          </w:p>
          <w:p w14:paraId="19C26253" w14:textId="7A1C7C43" w:rsidR="00F916C8" w:rsidRPr="00A3230C" w:rsidRDefault="00F916C8" w:rsidP="00147ED1">
            <w:pPr>
              <w:jc w:val="center"/>
            </w:pPr>
            <w:r w:rsidRPr="00A3230C">
              <w:t>Round 4 - MATCH 12</w:t>
            </w:r>
          </w:p>
        </w:tc>
        <w:tc>
          <w:tcPr>
            <w:tcW w:w="2160" w:type="dxa"/>
            <w:shd w:val="clear" w:color="auto" w:fill="B4C6E7" w:themeFill="accent1" w:themeFillTint="66"/>
            <w:vAlign w:val="center"/>
          </w:tcPr>
          <w:p w14:paraId="5142D18F" w14:textId="0F9A8FFC" w:rsidR="00F916C8" w:rsidRPr="00A3230C" w:rsidRDefault="00F916C8" w:rsidP="00147ED1">
            <w:pPr>
              <w:jc w:val="center"/>
            </w:pPr>
            <w:r w:rsidRPr="00A3230C">
              <w:t>Winner of MATCH 9</w:t>
            </w:r>
          </w:p>
        </w:tc>
        <w:tc>
          <w:tcPr>
            <w:tcW w:w="2377" w:type="dxa"/>
            <w:shd w:val="clear" w:color="auto" w:fill="F7CAAC" w:themeFill="accent2" w:themeFillTint="66"/>
            <w:vAlign w:val="center"/>
          </w:tcPr>
          <w:p w14:paraId="0B6E38C3" w14:textId="37927975" w:rsidR="00F916C8" w:rsidRPr="00A3230C" w:rsidRDefault="00F916C8" w:rsidP="00147ED1">
            <w:pPr>
              <w:jc w:val="center"/>
            </w:pPr>
            <w:r w:rsidRPr="00A3230C">
              <w:t>Winner of MATCH 10</w:t>
            </w:r>
          </w:p>
        </w:tc>
        <w:tc>
          <w:tcPr>
            <w:tcW w:w="1382" w:type="dxa"/>
            <w:vAlign w:val="center"/>
          </w:tcPr>
          <w:p w14:paraId="1E845434" w14:textId="735A2E2B" w:rsidR="00F916C8" w:rsidRPr="00A3230C" w:rsidRDefault="00F916C8" w:rsidP="00147ED1">
            <w:pPr>
              <w:jc w:val="center"/>
            </w:pPr>
            <w:r w:rsidRPr="00A3230C">
              <w:t>24m</w:t>
            </w:r>
          </w:p>
        </w:tc>
        <w:tc>
          <w:tcPr>
            <w:tcW w:w="1382" w:type="dxa"/>
            <w:vAlign w:val="center"/>
          </w:tcPr>
          <w:p w14:paraId="559F0DAE" w14:textId="65AA256C" w:rsidR="00F916C8" w:rsidRPr="00A3230C" w:rsidRDefault="00F916C8" w:rsidP="00147ED1">
            <w:pPr>
              <w:jc w:val="center"/>
            </w:pPr>
            <w:r w:rsidRPr="00A3230C">
              <w:t>17m</w:t>
            </w:r>
          </w:p>
        </w:tc>
        <w:tc>
          <w:tcPr>
            <w:tcW w:w="2257" w:type="dxa"/>
            <w:shd w:val="clear" w:color="auto" w:fill="B4C6E7" w:themeFill="accent1" w:themeFillTint="66"/>
            <w:vAlign w:val="center"/>
          </w:tcPr>
          <w:p w14:paraId="51DCAE4B" w14:textId="6CB4811A" w:rsidR="00F916C8" w:rsidRPr="00A3230C" w:rsidRDefault="00F916C8" w:rsidP="00147ED1">
            <w:pPr>
              <w:jc w:val="center"/>
            </w:pPr>
            <w:r w:rsidRPr="00A3230C">
              <w:t>Blue – MATCH 13</w:t>
            </w:r>
          </w:p>
        </w:tc>
        <w:tc>
          <w:tcPr>
            <w:tcW w:w="2170" w:type="dxa"/>
            <w:tcBorders>
              <w:right w:val="single" w:sz="18" w:space="0" w:color="auto"/>
            </w:tcBorders>
            <w:vAlign w:val="center"/>
          </w:tcPr>
          <w:p w14:paraId="1A17442C" w14:textId="2ED36E7F" w:rsidR="00F916C8" w:rsidRPr="00A3230C" w:rsidRDefault="00304762" w:rsidP="00147ED1">
            <w:pPr>
              <w:jc w:val="center"/>
            </w:pPr>
            <w:r>
              <w:t>5</w:t>
            </w:r>
            <w:r w:rsidRPr="00304762">
              <w:rPr>
                <w:vertAlign w:val="superscript"/>
              </w:rPr>
              <w:t>TH</w:t>
            </w:r>
            <w:r>
              <w:t xml:space="preserve"> </w:t>
            </w:r>
            <w:r w:rsidR="002107FD">
              <w:t>Eliminated</w:t>
            </w:r>
          </w:p>
        </w:tc>
      </w:tr>
      <w:tr w:rsidR="00147ED1" w:rsidRPr="00A3230C" w14:paraId="0E1CB5F1" w14:textId="77777777" w:rsidTr="00AE52B6">
        <w:trPr>
          <w:cantSplit/>
          <w:trHeight w:val="576"/>
        </w:trPr>
        <w:tc>
          <w:tcPr>
            <w:tcW w:w="14693" w:type="dxa"/>
            <w:gridSpan w:val="8"/>
            <w:tcBorders>
              <w:left w:val="single" w:sz="18" w:space="0" w:color="auto"/>
              <w:right w:val="single" w:sz="18" w:space="0" w:color="auto"/>
            </w:tcBorders>
            <w:vAlign w:val="center"/>
          </w:tcPr>
          <w:p w14:paraId="117D4715" w14:textId="107CD5C8" w:rsidR="00147ED1" w:rsidRPr="008029CF" w:rsidRDefault="00147ED1" w:rsidP="00147ED1">
            <w:pPr>
              <w:jc w:val="center"/>
              <w:rPr>
                <w:b/>
                <w:bCs/>
              </w:rPr>
            </w:pPr>
            <w:r w:rsidRPr="008029CF">
              <w:rPr>
                <w:b/>
                <w:bCs/>
              </w:rPr>
              <w:t>15-minute Awards Break</w:t>
            </w:r>
          </w:p>
        </w:tc>
      </w:tr>
      <w:tr w:rsidR="00BC4A2B" w:rsidRPr="00A3230C" w14:paraId="27F21216" w14:textId="77777777" w:rsidTr="00AE52B6">
        <w:trPr>
          <w:cantSplit/>
          <w:trHeight w:val="432"/>
        </w:trPr>
        <w:tc>
          <w:tcPr>
            <w:tcW w:w="0" w:type="auto"/>
            <w:tcBorders>
              <w:left w:val="single" w:sz="18" w:space="0" w:color="auto"/>
            </w:tcBorders>
            <w:vAlign w:val="center"/>
          </w:tcPr>
          <w:p w14:paraId="72D17D3E" w14:textId="26E7340A" w:rsidR="00F916C8" w:rsidRPr="00A3230C" w:rsidRDefault="00147ED1" w:rsidP="00147ED1">
            <w:pPr>
              <w:jc w:val="center"/>
            </w:pPr>
            <w:r>
              <w:t>13</w:t>
            </w:r>
          </w:p>
        </w:tc>
        <w:tc>
          <w:tcPr>
            <w:tcW w:w="2161" w:type="dxa"/>
            <w:vAlign w:val="center"/>
          </w:tcPr>
          <w:p w14:paraId="2BA54140" w14:textId="77777777" w:rsidR="008029CF" w:rsidRDefault="008029CF" w:rsidP="00147ED1">
            <w:pPr>
              <w:jc w:val="center"/>
            </w:pPr>
            <w:r>
              <w:t>Lower Bracket</w:t>
            </w:r>
          </w:p>
          <w:p w14:paraId="7E7C92B3" w14:textId="4802B9F8" w:rsidR="00F916C8" w:rsidRPr="00A3230C" w:rsidRDefault="00F916C8" w:rsidP="00147ED1">
            <w:pPr>
              <w:jc w:val="center"/>
            </w:pPr>
            <w:r w:rsidRPr="00A3230C">
              <w:t>Round 5 - MATCH 13</w:t>
            </w:r>
          </w:p>
        </w:tc>
        <w:tc>
          <w:tcPr>
            <w:tcW w:w="2160" w:type="dxa"/>
            <w:shd w:val="clear" w:color="auto" w:fill="B4C6E7" w:themeFill="accent1" w:themeFillTint="66"/>
            <w:vAlign w:val="center"/>
          </w:tcPr>
          <w:p w14:paraId="0C14C70E" w14:textId="2138877D" w:rsidR="00F916C8" w:rsidRPr="00A3230C" w:rsidRDefault="00F916C8" w:rsidP="00147ED1">
            <w:pPr>
              <w:jc w:val="center"/>
            </w:pPr>
            <w:r w:rsidRPr="00A3230C">
              <w:t>Winner of MATCH 12</w:t>
            </w:r>
          </w:p>
        </w:tc>
        <w:tc>
          <w:tcPr>
            <w:tcW w:w="2377" w:type="dxa"/>
            <w:shd w:val="clear" w:color="auto" w:fill="F7CAAC" w:themeFill="accent2" w:themeFillTint="66"/>
            <w:vAlign w:val="center"/>
          </w:tcPr>
          <w:p w14:paraId="14251877" w14:textId="10B2959D" w:rsidR="00F916C8" w:rsidRPr="00A3230C" w:rsidRDefault="00F916C8" w:rsidP="00147ED1">
            <w:pPr>
              <w:jc w:val="center"/>
            </w:pPr>
            <w:r w:rsidRPr="00A3230C">
              <w:t>Loser of MATCH 11</w:t>
            </w:r>
          </w:p>
        </w:tc>
        <w:tc>
          <w:tcPr>
            <w:tcW w:w="1382" w:type="dxa"/>
            <w:vAlign w:val="center"/>
          </w:tcPr>
          <w:p w14:paraId="6E283F6E" w14:textId="4B6A9F8A" w:rsidR="00F916C8" w:rsidRPr="00A3230C" w:rsidRDefault="00F916C8" w:rsidP="00147ED1">
            <w:pPr>
              <w:jc w:val="center"/>
            </w:pPr>
            <w:r w:rsidRPr="00A3230C">
              <w:t>17m</w:t>
            </w:r>
          </w:p>
        </w:tc>
        <w:tc>
          <w:tcPr>
            <w:tcW w:w="1382" w:type="dxa"/>
            <w:tcBorders>
              <w:right w:val="single" w:sz="18" w:space="0" w:color="auto"/>
            </w:tcBorders>
            <w:vAlign w:val="center"/>
          </w:tcPr>
          <w:p w14:paraId="191653A1" w14:textId="54773BE9" w:rsidR="00F916C8" w:rsidRPr="00A3230C" w:rsidRDefault="00F916C8" w:rsidP="00147ED1">
            <w:pPr>
              <w:jc w:val="center"/>
            </w:pPr>
            <w:r w:rsidRPr="00A3230C">
              <w:t>24m</w:t>
            </w:r>
          </w:p>
        </w:tc>
        <w:tc>
          <w:tcPr>
            <w:tcW w:w="2257" w:type="dxa"/>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0EBE33C0" w14:textId="77777777" w:rsidR="00F916C8" w:rsidRDefault="00F916C8" w:rsidP="00147ED1">
            <w:pPr>
              <w:jc w:val="center"/>
            </w:pPr>
            <w:r w:rsidRPr="00A3230C">
              <w:t>Blue – MATCH 14</w:t>
            </w:r>
          </w:p>
          <w:p w14:paraId="0892F3ED" w14:textId="17780036" w:rsidR="009A6B2B" w:rsidRPr="00A3230C" w:rsidRDefault="009A6B2B" w:rsidP="00147ED1">
            <w:pPr>
              <w:jc w:val="center"/>
            </w:pPr>
            <w:r>
              <w:rPr>
                <w:b/>
                <w:bCs/>
              </w:rPr>
              <w:t>2</w:t>
            </w:r>
            <w:r w:rsidRPr="009A6B2B">
              <w:rPr>
                <w:b/>
                <w:bCs/>
                <w:vertAlign w:val="superscript"/>
              </w:rPr>
              <w:t>nd</w:t>
            </w:r>
            <w:r>
              <w:rPr>
                <w:b/>
                <w:bCs/>
              </w:rPr>
              <w:t xml:space="preserve"> </w:t>
            </w:r>
            <w:r w:rsidRPr="009A6B2B">
              <w:rPr>
                <w:b/>
                <w:bCs/>
              </w:rPr>
              <w:t>Finalist Alliance</w:t>
            </w:r>
          </w:p>
        </w:tc>
        <w:tc>
          <w:tcPr>
            <w:tcW w:w="2170" w:type="dxa"/>
            <w:tcBorders>
              <w:left w:val="single" w:sz="18" w:space="0" w:color="auto"/>
              <w:right w:val="single" w:sz="18" w:space="0" w:color="auto"/>
            </w:tcBorders>
            <w:vAlign w:val="center"/>
          </w:tcPr>
          <w:p w14:paraId="08A47390" w14:textId="26DF4FC6" w:rsidR="00F916C8" w:rsidRPr="00A3230C" w:rsidRDefault="00304762" w:rsidP="00147ED1">
            <w:pPr>
              <w:jc w:val="center"/>
            </w:pPr>
            <w:r>
              <w:t>6</w:t>
            </w:r>
            <w:r w:rsidRPr="00304762">
              <w:rPr>
                <w:vertAlign w:val="superscript"/>
              </w:rPr>
              <w:t>TH</w:t>
            </w:r>
            <w:r>
              <w:t xml:space="preserve"> </w:t>
            </w:r>
            <w:r w:rsidR="00C82518">
              <w:t>Eliminated</w:t>
            </w:r>
          </w:p>
        </w:tc>
      </w:tr>
      <w:tr w:rsidR="00147ED1" w:rsidRPr="00A3230C" w14:paraId="0584BAAA" w14:textId="77777777" w:rsidTr="006F6933">
        <w:trPr>
          <w:cantSplit/>
          <w:trHeight w:val="432"/>
        </w:trPr>
        <w:tc>
          <w:tcPr>
            <w:tcW w:w="14693" w:type="dxa"/>
            <w:gridSpan w:val="8"/>
            <w:tcBorders>
              <w:left w:val="single" w:sz="18" w:space="0" w:color="auto"/>
              <w:right w:val="single" w:sz="18" w:space="0" w:color="auto"/>
            </w:tcBorders>
            <w:vAlign w:val="center"/>
          </w:tcPr>
          <w:p w14:paraId="6756BC5A" w14:textId="66B66150" w:rsidR="00147ED1" w:rsidRPr="008029CF" w:rsidRDefault="00147ED1" w:rsidP="00147ED1">
            <w:pPr>
              <w:jc w:val="center"/>
              <w:rPr>
                <w:b/>
                <w:bCs/>
              </w:rPr>
            </w:pPr>
            <w:r w:rsidRPr="008029CF">
              <w:rPr>
                <w:b/>
                <w:bCs/>
              </w:rPr>
              <w:t>15-minute Awards Break</w:t>
            </w:r>
          </w:p>
        </w:tc>
      </w:tr>
      <w:tr w:rsidR="00177629" w:rsidRPr="00A3230C" w14:paraId="767CB673" w14:textId="77777777" w:rsidTr="00AE52B6">
        <w:trPr>
          <w:cantSplit/>
          <w:trHeight w:val="432"/>
        </w:trPr>
        <w:tc>
          <w:tcPr>
            <w:tcW w:w="14693" w:type="dxa"/>
            <w:gridSpan w:val="8"/>
            <w:tcBorders>
              <w:left w:val="single" w:sz="18" w:space="0" w:color="auto"/>
              <w:right w:val="single" w:sz="18" w:space="0" w:color="auto"/>
            </w:tcBorders>
            <w:shd w:val="clear" w:color="auto" w:fill="FFFF00"/>
            <w:vAlign w:val="center"/>
          </w:tcPr>
          <w:p w14:paraId="49FC7E0E" w14:textId="13A6F9C7" w:rsidR="00177629" w:rsidRPr="008029CF" w:rsidRDefault="00177629" w:rsidP="00147ED1">
            <w:pPr>
              <w:jc w:val="center"/>
              <w:rPr>
                <w:b/>
                <w:bCs/>
              </w:rPr>
            </w:pPr>
            <w:r>
              <w:rPr>
                <w:b/>
                <w:bCs/>
              </w:rPr>
              <w:lastRenderedPageBreak/>
              <w:t>Handshake</w:t>
            </w:r>
            <w:r w:rsidR="00DA55CD">
              <w:rPr>
                <w:b/>
                <w:bCs/>
              </w:rPr>
              <w:t xml:space="preserve"> / High Five with the Two Finalist Alliances</w:t>
            </w:r>
          </w:p>
        </w:tc>
      </w:tr>
      <w:tr w:rsidR="00C82518" w:rsidRPr="00A3230C" w14:paraId="0D129F7D" w14:textId="77777777" w:rsidTr="00AE52B6">
        <w:trPr>
          <w:cantSplit/>
          <w:trHeight w:val="432"/>
        </w:trPr>
        <w:tc>
          <w:tcPr>
            <w:tcW w:w="0" w:type="auto"/>
            <w:tcBorders>
              <w:left w:val="single" w:sz="18" w:space="0" w:color="auto"/>
            </w:tcBorders>
            <w:vAlign w:val="center"/>
          </w:tcPr>
          <w:p w14:paraId="785FE4B1" w14:textId="312814AF" w:rsidR="00F916C8" w:rsidRPr="00A3230C" w:rsidRDefault="00147ED1" w:rsidP="00147ED1">
            <w:pPr>
              <w:jc w:val="center"/>
            </w:pPr>
            <w:r>
              <w:t>14</w:t>
            </w:r>
          </w:p>
        </w:tc>
        <w:tc>
          <w:tcPr>
            <w:tcW w:w="2161" w:type="dxa"/>
            <w:vAlign w:val="center"/>
          </w:tcPr>
          <w:p w14:paraId="5FB966C3" w14:textId="35FE742A" w:rsidR="000E3AEA" w:rsidRDefault="00F916C8" w:rsidP="00147ED1">
            <w:pPr>
              <w:jc w:val="center"/>
            </w:pPr>
            <w:r w:rsidRPr="00F018F1">
              <w:rPr>
                <w:b/>
                <w:bCs/>
              </w:rPr>
              <w:t>Finals</w:t>
            </w:r>
            <w:r w:rsidRPr="00A3230C">
              <w:t xml:space="preserve"> </w:t>
            </w:r>
            <w:r w:rsidR="00293E83">
              <w:rPr>
                <w:b/>
                <w:bCs/>
              </w:rPr>
              <w:t>MATCH</w:t>
            </w:r>
          </w:p>
          <w:p w14:paraId="4FF9C9CC" w14:textId="75E4A5CB" w:rsidR="00F916C8" w:rsidRPr="00A3230C" w:rsidRDefault="00F916C8" w:rsidP="00147ED1">
            <w:pPr>
              <w:jc w:val="center"/>
            </w:pPr>
            <w:r w:rsidRPr="00A3230C">
              <w:t>Match 14</w:t>
            </w:r>
          </w:p>
        </w:tc>
        <w:tc>
          <w:tcPr>
            <w:tcW w:w="2160" w:type="dxa"/>
            <w:shd w:val="clear" w:color="auto" w:fill="B4C6E7" w:themeFill="accent1" w:themeFillTint="66"/>
            <w:vAlign w:val="center"/>
          </w:tcPr>
          <w:p w14:paraId="3CBF803C" w14:textId="7747E00E" w:rsidR="00F916C8" w:rsidRPr="00A3230C" w:rsidRDefault="00F916C8" w:rsidP="00147ED1">
            <w:pPr>
              <w:jc w:val="center"/>
            </w:pPr>
            <w:r w:rsidRPr="00A3230C">
              <w:t>Winner of MATCH 13</w:t>
            </w:r>
          </w:p>
        </w:tc>
        <w:tc>
          <w:tcPr>
            <w:tcW w:w="2377" w:type="dxa"/>
            <w:shd w:val="clear" w:color="auto" w:fill="F7CAAC" w:themeFill="accent2" w:themeFillTint="66"/>
            <w:vAlign w:val="center"/>
          </w:tcPr>
          <w:p w14:paraId="19A75192" w14:textId="1B6B6CB4" w:rsidR="00F916C8" w:rsidRPr="00A3230C" w:rsidRDefault="00F916C8" w:rsidP="00147ED1">
            <w:pPr>
              <w:jc w:val="center"/>
            </w:pPr>
            <w:r w:rsidRPr="00A3230C">
              <w:t>Winner of MATCH 11</w:t>
            </w:r>
          </w:p>
        </w:tc>
        <w:tc>
          <w:tcPr>
            <w:tcW w:w="1382" w:type="dxa"/>
            <w:vAlign w:val="center"/>
          </w:tcPr>
          <w:p w14:paraId="42F1045D" w14:textId="7D423E1F" w:rsidR="00F916C8" w:rsidRPr="00A3230C" w:rsidRDefault="00F916C8" w:rsidP="00147ED1">
            <w:pPr>
              <w:jc w:val="center"/>
            </w:pPr>
            <w:r w:rsidRPr="00A3230C">
              <w:t>17m</w:t>
            </w:r>
          </w:p>
        </w:tc>
        <w:tc>
          <w:tcPr>
            <w:tcW w:w="1382" w:type="dxa"/>
            <w:vAlign w:val="center"/>
          </w:tcPr>
          <w:p w14:paraId="334131B6" w14:textId="71561B5A" w:rsidR="00F916C8" w:rsidRPr="00A3230C" w:rsidRDefault="00F916C8" w:rsidP="00147ED1">
            <w:pPr>
              <w:jc w:val="center"/>
            </w:pPr>
            <w:r w:rsidRPr="00A3230C">
              <w:t>44m</w:t>
            </w:r>
          </w:p>
        </w:tc>
        <w:tc>
          <w:tcPr>
            <w:tcW w:w="2257" w:type="dxa"/>
            <w:vAlign w:val="center"/>
          </w:tcPr>
          <w:p w14:paraId="671CE95C" w14:textId="0335F35C" w:rsidR="00F916C8" w:rsidRPr="00A3230C" w:rsidRDefault="00F916C8" w:rsidP="00147ED1">
            <w:pPr>
              <w:jc w:val="center"/>
            </w:pPr>
            <w:r w:rsidRPr="00A3230C">
              <w:t>MATCH 15</w:t>
            </w:r>
          </w:p>
        </w:tc>
        <w:tc>
          <w:tcPr>
            <w:tcW w:w="2170" w:type="dxa"/>
            <w:tcBorders>
              <w:right w:val="single" w:sz="18" w:space="0" w:color="auto"/>
            </w:tcBorders>
            <w:vAlign w:val="center"/>
          </w:tcPr>
          <w:p w14:paraId="5B314AE2" w14:textId="29F5BF38" w:rsidR="00F916C8" w:rsidRPr="00A3230C" w:rsidRDefault="00F916C8" w:rsidP="00147ED1">
            <w:pPr>
              <w:jc w:val="center"/>
            </w:pPr>
            <w:r w:rsidRPr="00A3230C">
              <w:t>MATCH 15</w:t>
            </w:r>
          </w:p>
        </w:tc>
      </w:tr>
      <w:tr w:rsidR="000E3AEA" w:rsidRPr="00A3230C" w14:paraId="18FC263F" w14:textId="77777777" w:rsidTr="00AE52B6">
        <w:trPr>
          <w:cantSplit/>
          <w:trHeight w:val="720"/>
        </w:trPr>
        <w:tc>
          <w:tcPr>
            <w:tcW w:w="14693" w:type="dxa"/>
            <w:gridSpan w:val="8"/>
            <w:tcBorders>
              <w:left w:val="single" w:sz="18" w:space="0" w:color="auto"/>
              <w:right w:val="single" w:sz="18" w:space="0" w:color="auto"/>
            </w:tcBorders>
            <w:vAlign w:val="center"/>
          </w:tcPr>
          <w:p w14:paraId="6E0034F2" w14:textId="66832369" w:rsidR="000E3AEA" w:rsidRPr="000E3AEA" w:rsidRDefault="000E3AEA" w:rsidP="00147ED1">
            <w:pPr>
              <w:jc w:val="center"/>
              <w:rPr>
                <w:b/>
                <w:bCs/>
              </w:rPr>
            </w:pPr>
            <w:r w:rsidRPr="000E3AEA">
              <w:rPr>
                <w:b/>
                <w:bCs/>
              </w:rPr>
              <w:t>15-minute Awards Break</w:t>
            </w:r>
          </w:p>
        </w:tc>
      </w:tr>
      <w:tr w:rsidR="00C82518" w:rsidRPr="00A3230C" w14:paraId="2FF43831" w14:textId="77777777" w:rsidTr="00AE52B6">
        <w:trPr>
          <w:cantSplit/>
          <w:trHeight w:val="432"/>
        </w:trPr>
        <w:tc>
          <w:tcPr>
            <w:tcW w:w="0" w:type="auto"/>
            <w:tcBorders>
              <w:left w:val="single" w:sz="18" w:space="0" w:color="auto"/>
            </w:tcBorders>
            <w:vAlign w:val="center"/>
          </w:tcPr>
          <w:p w14:paraId="0C78C6D6" w14:textId="492111D5" w:rsidR="00F916C8" w:rsidRPr="00A3230C" w:rsidRDefault="00147ED1" w:rsidP="00147ED1">
            <w:pPr>
              <w:jc w:val="center"/>
            </w:pPr>
            <w:r>
              <w:t>15</w:t>
            </w:r>
          </w:p>
        </w:tc>
        <w:tc>
          <w:tcPr>
            <w:tcW w:w="2161" w:type="dxa"/>
            <w:vAlign w:val="center"/>
          </w:tcPr>
          <w:p w14:paraId="225DD208" w14:textId="4A1AB3C1" w:rsidR="000E3AEA" w:rsidRDefault="00F916C8" w:rsidP="00147ED1">
            <w:pPr>
              <w:jc w:val="center"/>
              <w:rPr>
                <w:b/>
                <w:bCs/>
              </w:rPr>
            </w:pPr>
            <w:r w:rsidRPr="00F018F1">
              <w:rPr>
                <w:b/>
                <w:bCs/>
              </w:rPr>
              <w:t>Finals</w:t>
            </w:r>
            <w:r w:rsidR="00293E83">
              <w:rPr>
                <w:b/>
                <w:bCs/>
              </w:rPr>
              <w:t xml:space="preserve"> MATCH</w:t>
            </w:r>
          </w:p>
          <w:p w14:paraId="1C53FBF5" w14:textId="036A5C26" w:rsidR="00F916C8" w:rsidRPr="00A3230C" w:rsidRDefault="00F916C8" w:rsidP="00147ED1">
            <w:pPr>
              <w:jc w:val="center"/>
            </w:pPr>
            <w:r w:rsidRPr="00A3230C">
              <w:t>Match 15</w:t>
            </w:r>
          </w:p>
        </w:tc>
        <w:tc>
          <w:tcPr>
            <w:tcW w:w="2160" w:type="dxa"/>
            <w:shd w:val="clear" w:color="auto" w:fill="B4C6E7" w:themeFill="accent1" w:themeFillTint="66"/>
            <w:vAlign w:val="center"/>
          </w:tcPr>
          <w:p w14:paraId="5CF59AE7" w14:textId="28DE2B54" w:rsidR="00F916C8" w:rsidRPr="00A3230C" w:rsidRDefault="00F916C8" w:rsidP="00147ED1">
            <w:pPr>
              <w:jc w:val="center"/>
            </w:pPr>
            <w:r w:rsidRPr="00A3230C">
              <w:t>Winner of MATCH 13</w:t>
            </w:r>
          </w:p>
        </w:tc>
        <w:tc>
          <w:tcPr>
            <w:tcW w:w="2377" w:type="dxa"/>
            <w:shd w:val="clear" w:color="auto" w:fill="F7CAAC" w:themeFill="accent2" w:themeFillTint="66"/>
            <w:vAlign w:val="center"/>
          </w:tcPr>
          <w:p w14:paraId="554472E6" w14:textId="6E30FDE5" w:rsidR="00F916C8" w:rsidRPr="00A3230C" w:rsidRDefault="00F916C8" w:rsidP="00147ED1">
            <w:pPr>
              <w:jc w:val="center"/>
            </w:pPr>
            <w:r w:rsidRPr="00A3230C">
              <w:t>Winner of MATCH 11</w:t>
            </w:r>
          </w:p>
        </w:tc>
        <w:tc>
          <w:tcPr>
            <w:tcW w:w="1382" w:type="dxa"/>
            <w:vAlign w:val="center"/>
          </w:tcPr>
          <w:p w14:paraId="3DF8B95F" w14:textId="0F6441B6" w:rsidR="00F916C8" w:rsidRPr="00A3230C" w:rsidRDefault="00F916C8" w:rsidP="00147ED1">
            <w:pPr>
              <w:jc w:val="center"/>
            </w:pPr>
            <w:r w:rsidRPr="00A3230C">
              <w:t>17m</w:t>
            </w:r>
          </w:p>
        </w:tc>
        <w:tc>
          <w:tcPr>
            <w:tcW w:w="1382" w:type="dxa"/>
            <w:vAlign w:val="center"/>
          </w:tcPr>
          <w:p w14:paraId="09EC46DC" w14:textId="143999E5" w:rsidR="00F916C8" w:rsidRPr="00A3230C" w:rsidRDefault="00F916C8" w:rsidP="00147ED1">
            <w:pPr>
              <w:jc w:val="center"/>
            </w:pPr>
            <w:r w:rsidRPr="00A3230C">
              <w:t>17m</w:t>
            </w:r>
          </w:p>
        </w:tc>
        <w:tc>
          <w:tcPr>
            <w:tcW w:w="2257" w:type="dxa"/>
            <w:vAlign w:val="center"/>
          </w:tcPr>
          <w:p w14:paraId="30B224A4" w14:textId="5C79DE84" w:rsidR="00B62DAD" w:rsidRDefault="00B62DAD" w:rsidP="00147ED1">
            <w:pPr>
              <w:jc w:val="center"/>
            </w:pPr>
            <w:r w:rsidRPr="00E81CA3">
              <w:rPr>
                <w:b/>
                <w:bCs/>
              </w:rPr>
              <w:t>Winner</w:t>
            </w:r>
            <w:r>
              <w:rPr>
                <w:b/>
                <w:bCs/>
              </w:rPr>
              <w:t xml:space="preserve"> Alliance</w:t>
            </w:r>
          </w:p>
          <w:p w14:paraId="48671520" w14:textId="4E11C277" w:rsidR="00F916C8" w:rsidRPr="00A3230C" w:rsidRDefault="00B62DAD" w:rsidP="00147ED1">
            <w:pPr>
              <w:jc w:val="center"/>
            </w:pPr>
            <w:r>
              <w:t xml:space="preserve"> </w:t>
            </w:r>
            <w:r w:rsidR="00E23802">
              <w:t>o</w:t>
            </w:r>
            <w:r>
              <w:t xml:space="preserve">r </w:t>
            </w:r>
            <w:r w:rsidR="00F916C8" w:rsidRPr="00A3230C">
              <w:t>MATCH 16*</w:t>
            </w:r>
          </w:p>
        </w:tc>
        <w:tc>
          <w:tcPr>
            <w:tcW w:w="2170" w:type="dxa"/>
            <w:tcBorders>
              <w:right w:val="single" w:sz="18" w:space="0" w:color="auto"/>
            </w:tcBorders>
            <w:vAlign w:val="center"/>
          </w:tcPr>
          <w:p w14:paraId="68DAF225" w14:textId="3943280F" w:rsidR="00E23802" w:rsidRDefault="00E23802" w:rsidP="00147ED1">
            <w:pPr>
              <w:jc w:val="center"/>
            </w:pPr>
            <w:r w:rsidRPr="00E81CA3">
              <w:rPr>
                <w:b/>
                <w:bCs/>
              </w:rPr>
              <w:t>Finalist</w:t>
            </w:r>
            <w:r>
              <w:rPr>
                <w:b/>
                <w:bCs/>
              </w:rPr>
              <w:t xml:space="preserve"> Alliance</w:t>
            </w:r>
          </w:p>
          <w:p w14:paraId="35A25719" w14:textId="45EEE7AE" w:rsidR="00F916C8" w:rsidRPr="00A3230C" w:rsidRDefault="00E23802" w:rsidP="00147ED1">
            <w:pPr>
              <w:jc w:val="center"/>
            </w:pPr>
            <w:r>
              <w:t xml:space="preserve">or </w:t>
            </w:r>
            <w:r w:rsidR="00F916C8" w:rsidRPr="00A3230C">
              <w:t>MATCH 16*</w:t>
            </w:r>
          </w:p>
        </w:tc>
      </w:tr>
      <w:tr w:rsidR="00147ED1" w:rsidRPr="00A3230C" w14:paraId="302F7611" w14:textId="77777777" w:rsidTr="00AE52B6">
        <w:trPr>
          <w:cantSplit/>
          <w:trHeight w:val="720"/>
        </w:trPr>
        <w:tc>
          <w:tcPr>
            <w:tcW w:w="14693" w:type="dxa"/>
            <w:gridSpan w:val="8"/>
            <w:tcBorders>
              <w:left w:val="single" w:sz="18" w:space="0" w:color="auto"/>
              <w:right w:val="single" w:sz="18" w:space="0" w:color="auto"/>
            </w:tcBorders>
            <w:vAlign w:val="center"/>
          </w:tcPr>
          <w:p w14:paraId="1D7BC489" w14:textId="7C866640" w:rsidR="00147ED1" w:rsidRPr="008029CF" w:rsidRDefault="00147ED1" w:rsidP="00147ED1">
            <w:pPr>
              <w:jc w:val="center"/>
              <w:rPr>
                <w:b/>
                <w:bCs/>
              </w:rPr>
            </w:pPr>
            <w:r w:rsidRPr="008029CF">
              <w:rPr>
                <w:b/>
                <w:bCs/>
              </w:rPr>
              <w:t>15-minute Awards Break</w:t>
            </w:r>
          </w:p>
        </w:tc>
      </w:tr>
      <w:tr w:rsidR="00C82518" w:rsidRPr="00A3230C" w14:paraId="38A992A6" w14:textId="77777777" w:rsidTr="0027368A">
        <w:trPr>
          <w:cantSplit/>
          <w:trHeight w:val="576"/>
        </w:trPr>
        <w:tc>
          <w:tcPr>
            <w:tcW w:w="0" w:type="auto"/>
            <w:tcBorders>
              <w:top w:val="single" w:sz="18" w:space="0" w:color="auto"/>
              <w:left w:val="single" w:sz="18" w:space="0" w:color="auto"/>
            </w:tcBorders>
            <w:vAlign w:val="center"/>
          </w:tcPr>
          <w:p w14:paraId="32800638" w14:textId="3A441B39" w:rsidR="008029CF" w:rsidRPr="00A3230C" w:rsidRDefault="008029CF" w:rsidP="008029CF">
            <w:pPr>
              <w:jc w:val="center"/>
            </w:pPr>
            <w:r>
              <w:t>16</w:t>
            </w:r>
          </w:p>
        </w:tc>
        <w:tc>
          <w:tcPr>
            <w:tcW w:w="2161" w:type="dxa"/>
            <w:tcBorders>
              <w:top w:val="single" w:sz="18" w:space="0" w:color="auto"/>
            </w:tcBorders>
            <w:vAlign w:val="center"/>
          </w:tcPr>
          <w:p w14:paraId="668EB93C" w14:textId="6450AF72" w:rsidR="000E3AEA" w:rsidRDefault="008029CF" w:rsidP="008029CF">
            <w:pPr>
              <w:jc w:val="center"/>
              <w:rPr>
                <w:b/>
                <w:bCs/>
              </w:rPr>
            </w:pPr>
            <w:r w:rsidRPr="00A3230C">
              <w:t xml:space="preserve">* </w:t>
            </w:r>
            <w:r w:rsidRPr="00F018F1">
              <w:rPr>
                <w:b/>
                <w:bCs/>
              </w:rPr>
              <w:t>Finals</w:t>
            </w:r>
            <w:r w:rsidR="00087FAA" w:rsidRPr="00A3230C">
              <w:t xml:space="preserve"> </w:t>
            </w:r>
            <w:r w:rsidR="00515C13" w:rsidRPr="00515C13">
              <w:rPr>
                <w:b/>
                <w:bCs/>
              </w:rPr>
              <w:t>Tiebreaker</w:t>
            </w:r>
            <w:r w:rsidR="00087FAA" w:rsidRPr="00A3230C">
              <w:t>*</w:t>
            </w:r>
          </w:p>
          <w:p w14:paraId="27D129CB" w14:textId="2D949CB5" w:rsidR="008029CF" w:rsidRPr="00A3230C" w:rsidRDefault="00087FAA" w:rsidP="008029CF">
            <w:pPr>
              <w:jc w:val="center"/>
            </w:pPr>
            <w:r w:rsidRPr="00A3230C">
              <w:t xml:space="preserve">* </w:t>
            </w:r>
            <w:r w:rsidR="008029CF" w:rsidRPr="00A3230C">
              <w:t>Match 16 *</w:t>
            </w:r>
          </w:p>
        </w:tc>
        <w:tc>
          <w:tcPr>
            <w:tcW w:w="2160" w:type="dxa"/>
            <w:tcBorders>
              <w:top w:val="single" w:sz="18" w:space="0" w:color="auto"/>
            </w:tcBorders>
            <w:shd w:val="clear" w:color="auto" w:fill="B4C6E7" w:themeFill="accent1" w:themeFillTint="66"/>
            <w:vAlign w:val="center"/>
          </w:tcPr>
          <w:p w14:paraId="1E3D0C64" w14:textId="5A51D9E7" w:rsidR="008029CF" w:rsidRPr="00A3230C" w:rsidRDefault="008029CF" w:rsidP="008029CF">
            <w:pPr>
              <w:jc w:val="center"/>
            </w:pPr>
            <w:r w:rsidRPr="00A3230C">
              <w:t>Winner of MATCH 13</w:t>
            </w:r>
          </w:p>
        </w:tc>
        <w:tc>
          <w:tcPr>
            <w:tcW w:w="2377" w:type="dxa"/>
            <w:tcBorders>
              <w:top w:val="single" w:sz="18" w:space="0" w:color="auto"/>
            </w:tcBorders>
            <w:shd w:val="clear" w:color="auto" w:fill="F7CAAC" w:themeFill="accent2" w:themeFillTint="66"/>
            <w:vAlign w:val="center"/>
          </w:tcPr>
          <w:p w14:paraId="27112249" w14:textId="11216B42" w:rsidR="008029CF" w:rsidRPr="00A3230C" w:rsidRDefault="008029CF" w:rsidP="008029CF">
            <w:pPr>
              <w:jc w:val="center"/>
            </w:pPr>
            <w:r w:rsidRPr="00A3230C">
              <w:t>Winner of MATCH 11</w:t>
            </w:r>
          </w:p>
        </w:tc>
        <w:tc>
          <w:tcPr>
            <w:tcW w:w="1382" w:type="dxa"/>
            <w:tcBorders>
              <w:top w:val="single" w:sz="18" w:space="0" w:color="auto"/>
            </w:tcBorders>
            <w:vAlign w:val="center"/>
          </w:tcPr>
          <w:p w14:paraId="575D08B5" w14:textId="00D19134" w:rsidR="008029CF" w:rsidRPr="00A3230C" w:rsidRDefault="008029CF" w:rsidP="008029CF">
            <w:pPr>
              <w:jc w:val="center"/>
            </w:pPr>
            <w:r w:rsidRPr="00A3230C">
              <w:t>17m</w:t>
            </w:r>
          </w:p>
        </w:tc>
        <w:tc>
          <w:tcPr>
            <w:tcW w:w="1382" w:type="dxa"/>
            <w:tcBorders>
              <w:top w:val="single" w:sz="18" w:space="0" w:color="auto"/>
            </w:tcBorders>
            <w:vAlign w:val="center"/>
          </w:tcPr>
          <w:p w14:paraId="2723FED1" w14:textId="02BC3569" w:rsidR="008029CF" w:rsidRPr="00A3230C" w:rsidRDefault="008029CF" w:rsidP="008029CF">
            <w:pPr>
              <w:jc w:val="center"/>
            </w:pPr>
            <w:r w:rsidRPr="00A3230C">
              <w:t>17m</w:t>
            </w:r>
          </w:p>
        </w:tc>
        <w:tc>
          <w:tcPr>
            <w:tcW w:w="2257" w:type="dxa"/>
            <w:tcBorders>
              <w:top w:val="single" w:sz="18" w:space="0" w:color="auto"/>
            </w:tcBorders>
            <w:vAlign w:val="center"/>
          </w:tcPr>
          <w:p w14:paraId="32F66D1E" w14:textId="0EC01A19" w:rsidR="00B62DAD" w:rsidRDefault="00B62DAD" w:rsidP="008029CF">
            <w:pPr>
              <w:jc w:val="center"/>
            </w:pPr>
            <w:r w:rsidRPr="00E81CA3">
              <w:rPr>
                <w:b/>
                <w:bCs/>
              </w:rPr>
              <w:t>Winner</w:t>
            </w:r>
            <w:r>
              <w:rPr>
                <w:b/>
                <w:bCs/>
              </w:rPr>
              <w:t xml:space="preserve"> Alliance</w:t>
            </w:r>
          </w:p>
          <w:p w14:paraId="2AF36375" w14:textId="2003394C" w:rsidR="008029CF" w:rsidRPr="00A3230C" w:rsidRDefault="00E23802" w:rsidP="008029CF">
            <w:pPr>
              <w:jc w:val="center"/>
            </w:pPr>
            <w:r>
              <w:t>o</w:t>
            </w:r>
            <w:r w:rsidR="00B62DAD">
              <w:t xml:space="preserve">r </w:t>
            </w:r>
            <w:r w:rsidR="008029CF" w:rsidRPr="00A3230C">
              <w:t>MATCH 1</w:t>
            </w:r>
            <w:r w:rsidR="008029CF">
              <w:t>7*</w:t>
            </w:r>
          </w:p>
        </w:tc>
        <w:tc>
          <w:tcPr>
            <w:tcW w:w="2170" w:type="dxa"/>
            <w:tcBorders>
              <w:top w:val="single" w:sz="18" w:space="0" w:color="auto"/>
              <w:right w:val="single" w:sz="18" w:space="0" w:color="auto"/>
            </w:tcBorders>
            <w:vAlign w:val="center"/>
          </w:tcPr>
          <w:p w14:paraId="0851B14A" w14:textId="77777777" w:rsidR="00E23802" w:rsidRDefault="00E23802" w:rsidP="008029CF">
            <w:pPr>
              <w:jc w:val="center"/>
              <w:rPr>
                <w:b/>
                <w:bCs/>
              </w:rPr>
            </w:pPr>
            <w:r w:rsidRPr="00E81CA3">
              <w:rPr>
                <w:b/>
                <w:bCs/>
              </w:rPr>
              <w:t>Finalist</w:t>
            </w:r>
            <w:r>
              <w:rPr>
                <w:b/>
                <w:bCs/>
              </w:rPr>
              <w:t xml:space="preserve"> Alliance</w:t>
            </w:r>
          </w:p>
          <w:p w14:paraId="563B3693" w14:textId="0892F1C4" w:rsidR="008029CF" w:rsidRPr="00A3230C" w:rsidRDefault="00E23802" w:rsidP="008029CF">
            <w:pPr>
              <w:jc w:val="center"/>
            </w:pPr>
            <w:r>
              <w:t xml:space="preserve">or </w:t>
            </w:r>
            <w:r w:rsidR="008029CF" w:rsidRPr="00A3230C">
              <w:t>MATCH 1</w:t>
            </w:r>
            <w:r w:rsidR="008029CF">
              <w:t>7</w:t>
            </w:r>
            <w:r w:rsidR="008029CF" w:rsidRPr="00A3230C">
              <w:t>*</w:t>
            </w:r>
          </w:p>
        </w:tc>
      </w:tr>
      <w:tr w:rsidR="008029CF" w:rsidRPr="00A3230C" w14:paraId="07294541" w14:textId="77777777" w:rsidTr="00AE52B6">
        <w:trPr>
          <w:cantSplit/>
          <w:trHeight w:val="576"/>
        </w:trPr>
        <w:tc>
          <w:tcPr>
            <w:tcW w:w="14693" w:type="dxa"/>
            <w:gridSpan w:val="8"/>
            <w:tcBorders>
              <w:left w:val="single" w:sz="18" w:space="0" w:color="auto"/>
              <w:right w:val="single" w:sz="18" w:space="0" w:color="auto"/>
            </w:tcBorders>
            <w:vAlign w:val="center"/>
          </w:tcPr>
          <w:p w14:paraId="31939E36" w14:textId="590994EA" w:rsidR="008029CF" w:rsidRPr="00A3230C" w:rsidRDefault="0098667F" w:rsidP="008029CF">
            <w:pPr>
              <w:jc w:val="center"/>
            </w:pPr>
            <w:r>
              <w:rPr>
                <w:b/>
                <w:bCs/>
              </w:rPr>
              <w:t>Possible Winner and Finalist Awards</w:t>
            </w:r>
          </w:p>
        </w:tc>
      </w:tr>
      <w:tr w:rsidR="00E81CA3" w:rsidRPr="00A3230C" w14:paraId="69981EE0" w14:textId="77777777" w:rsidTr="00AE52B6">
        <w:trPr>
          <w:cantSplit/>
          <w:trHeight w:val="432"/>
        </w:trPr>
        <w:tc>
          <w:tcPr>
            <w:tcW w:w="0" w:type="auto"/>
            <w:tcBorders>
              <w:left w:val="single" w:sz="18" w:space="0" w:color="auto"/>
            </w:tcBorders>
            <w:vAlign w:val="center"/>
          </w:tcPr>
          <w:p w14:paraId="326D36C1" w14:textId="328E49E2" w:rsidR="008029CF" w:rsidRDefault="008029CF" w:rsidP="008029CF">
            <w:pPr>
              <w:jc w:val="center"/>
            </w:pPr>
            <w:r>
              <w:t>17</w:t>
            </w:r>
          </w:p>
        </w:tc>
        <w:tc>
          <w:tcPr>
            <w:tcW w:w="2161" w:type="dxa"/>
            <w:vAlign w:val="center"/>
          </w:tcPr>
          <w:p w14:paraId="58C08A05" w14:textId="6990C6AD" w:rsidR="000E3AEA" w:rsidRDefault="008029CF" w:rsidP="008029CF">
            <w:pPr>
              <w:jc w:val="center"/>
              <w:rPr>
                <w:b/>
                <w:bCs/>
              </w:rPr>
            </w:pPr>
            <w:r w:rsidRPr="00A3230C">
              <w:t xml:space="preserve">* </w:t>
            </w:r>
            <w:r w:rsidRPr="00F018F1">
              <w:rPr>
                <w:b/>
                <w:bCs/>
              </w:rPr>
              <w:t>Overtime</w:t>
            </w:r>
            <w:r w:rsidR="00293E83">
              <w:rPr>
                <w:b/>
                <w:bCs/>
              </w:rPr>
              <w:t xml:space="preserve"> MATCH</w:t>
            </w:r>
            <w:r w:rsidR="00087FAA" w:rsidRPr="00A3230C">
              <w:t xml:space="preserve"> *</w:t>
            </w:r>
          </w:p>
          <w:p w14:paraId="22DA53EB" w14:textId="7333764C" w:rsidR="008029CF" w:rsidRPr="00A3230C" w:rsidRDefault="00087FAA" w:rsidP="008029CF">
            <w:pPr>
              <w:jc w:val="center"/>
            </w:pPr>
            <w:r w:rsidRPr="00A3230C">
              <w:t xml:space="preserve">* </w:t>
            </w:r>
            <w:r w:rsidR="008029CF" w:rsidRPr="00A3230C">
              <w:t>Match 1</w:t>
            </w:r>
            <w:r w:rsidR="008029CF">
              <w:t>7</w:t>
            </w:r>
            <w:r w:rsidR="008029CF" w:rsidRPr="00A3230C">
              <w:t xml:space="preserve"> *</w:t>
            </w:r>
          </w:p>
        </w:tc>
        <w:tc>
          <w:tcPr>
            <w:tcW w:w="2160" w:type="dxa"/>
            <w:shd w:val="clear" w:color="auto" w:fill="B4C6E7" w:themeFill="accent1" w:themeFillTint="66"/>
            <w:vAlign w:val="center"/>
          </w:tcPr>
          <w:p w14:paraId="2CD234FD" w14:textId="13495150" w:rsidR="008029CF" w:rsidRPr="00A3230C" w:rsidRDefault="008029CF" w:rsidP="008029CF">
            <w:pPr>
              <w:jc w:val="center"/>
            </w:pPr>
            <w:r w:rsidRPr="00A3230C">
              <w:t>Winner of MATCH 13</w:t>
            </w:r>
          </w:p>
        </w:tc>
        <w:tc>
          <w:tcPr>
            <w:tcW w:w="2377" w:type="dxa"/>
            <w:shd w:val="clear" w:color="auto" w:fill="F7CAAC" w:themeFill="accent2" w:themeFillTint="66"/>
            <w:vAlign w:val="center"/>
          </w:tcPr>
          <w:p w14:paraId="1747A6DA" w14:textId="7EC12567" w:rsidR="008029CF" w:rsidRPr="00A3230C" w:rsidRDefault="008029CF" w:rsidP="008029CF">
            <w:pPr>
              <w:jc w:val="center"/>
            </w:pPr>
            <w:r w:rsidRPr="00A3230C">
              <w:t>Winner of MATCH 11</w:t>
            </w:r>
          </w:p>
        </w:tc>
        <w:tc>
          <w:tcPr>
            <w:tcW w:w="1382" w:type="dxa"/>
            <w:vAlign w:val="center"/>
          </w:tcPr>
          <w:p w14:paraId="32D8C3FA" w14:textId="77777777" w:rsidR="008029CF" w:rsidRPr="00A3230C" w:rsidRDefault="008029CF" w:rsidP="008029CF">
            <w:pPr>
              <w:jc w:val="center"/>
            </w:pPr>
          </w:p>
        </w:tc>
        <w:tc>
          <w:tcPr>
            <w:tcW w:w="1382" w:type="dxa"/>
            <w:vAlign w:val="center"/>
          </w:tcPr>
          <w:p w14:paraId="40E30BF0" w14:textId="77777777" w:rsidR="008029CF" w:rsidRPr="00A3230C" w:rsidRDefault="008029CF" w:rsidP="008029CF">
            <w:pPr>
              <w:jc w:val="center"/>
            </w:pPr>
          </w:p>
        </w:tc>
        <w:tc>
          <w:tcPr>
            <w:tcW w:w="2257" w:type="dxa"/>
            <w:vAlign w:val="center"/>
          </w:tcPr>
          <w:p w14:paraId="4ACDA8B9" w14:textId="688F23D1" w:rsidR="00B62DAD" w:rsidRDefault="00B62DAD" w:rsidP="008029CF">
            <w:pPr>
              <w:jc w:val="center"/>
            </w:pPr>
            <w:r w:rsidRPr="00E81CA3">
              <w:rPr>
                <w:b/>
                <w:bCs/>
              </w:rPr>
              <w:t>Winner</w:t>
            </w:r>
            <w:r>
              <w:rPr>
                <w:b/>
                <w:bCs/>
              </w:rPr>
              <w:t xml:space="preserve"> Alliance</w:t>
            </w:r>
          </w:p>
          <w:p w14:paraId="614DBFEA" w14:textId="752CB69E" w:rsidR="008029CF" w:rsidRPr="00A3230C" w:rsidRDefault="00E23802" w:rsidP="008029CF">
            <w:pPr>
              <w:jc w:val="center"/>
            </w:pPr>
            <w:r>
              <w:t>o</w:t>
            </w:r>
            <w:r w:rsidR="00B62DAD">
              <w:t xml:space="preserve">r </w:t>
            </w:r>
            <w:r w:rsidR="008029CF" w:rsidRPr="00A3230C">
              <w:t>MATCH 1</w:t>
            </w:r>
            <w:r w:rsidR="008029CF">
              <w:t>8</w:t>
            </w:r>
            <w:r w:rsidR="008029CF" w:rsidRPr="00A3230C">
              <w:t>*</w:t>
            </w:r>
          </w:p>
        </w:tc>
        <w:tc>
          <w:tcPr>
            <w:tcW w:w="2170" w:type="dxa"/>
            <w:tcBorders>
              <w:right w:val="single" w:sz="18" w:space="0" w:color="auto"/>
            </w:tcBorders>
            <w:vAlign w:val="center"/>
          </w:tcPr>
          <w:p w14:paraId="7F81BB22" w14:textId="7DE1BC19" w:rsidR="00E23802" w:rsidRDefault="00E23802" w:rsidP="008029CF">
            <w:pPr>
              <w:jc w:val="center"/>
            </w:pPr>
            <w:r w:rsidRPr="00E81CA3">
              <w:rPr>
                <w:b/>
                <w:bCs/>
              </w:rPr>
              <w:t>Finalist</w:t>
            </w:r>
            <w:r>
              <w:rPr>
                <w:b/>
                <w:bCs/>
              </w:rPr>
              <w:t xml:space="preserve"> Alliance</w:t>
            </w:r>
          </w:p>
          <w:p w14:paraId="7EC86A04" w14:textId="5657A9F2" w:rsidR="008029CF" w:rsidRPr="00A3230C" w:rsidRDefault="00E23802" w:rsidP="008029CF">
            <w:pPr>
              <w:jc w:val="center"/>
            </w:pPr>
            <w:r>
              <w:t xml:space="preserve">or </w:t>
            </w:r>
            <w:r w:rsidR="008029CF" w:rsidRPr="00A3230C">
              <w:t>MATCH 1</w:t>
            </w:r>
            <w:r w:rsidR="008029CF">
              <w:t>8</w:t>
            </w:r>
            <w:r w:rsidR="008029CF" w:rsidRPr="00A3230C">
              <w:t>*</w:t>
            </w:r>
          </w:p>
        </w:tc>
      </w:tr>
      <w:tr w:rsidR="008029CF" w:rsidRPr="00A3230C" w14:paraId="6A3A9205" w14:textId="77777777" w:rsidTr="00AE52B6">
        <w:trPr>
          <w:cantSplit/>
          <w:trHeight w:val="576"/>
        </w:trPr>
        <w:tc>
          <w:tcPr>
            <w:tcW w:w="14693" w:type="dxa"/>
            <w:gridSpan w:val="8"/>
            <w:tcBorders>
              <w:left w:val="single" w:sz="18" w:space="0" w:color="auto"/>
              <w:right w:val="single" w:sz="18" w:space="0" w:color="auto"/>
            </w:tcBorders>
            <w:vAlign w:val="center"/>
          </w:tcPr>
          <w:p w14:paraId="38748C63" w14:textId="434137DD" w:rsidR="008029CF" w:rsidRPr="00A3230C" w:rsidRDefault="0098667F" w:rsidP="008029CF">
            <w:pPr>
              <w:jc w:val="center"/>
            </w:pPr>
            <w:r>
              <w:rPr>
                <w:b/>
                <w:bCs/>
              </w:rPr>
              <w:t>Possible Winner and Finalist Awards</w:t>
            </w:r>
          </w:p>
        </w:tc>
      </w:tr>
      <w:tr w:rsidR="00E81CA3" w:rsidRPr="00A3230C" w14:paraId="4F2FBF89" w14:textId="77777777" w:rsidTr="00AE52B6">
        <w:trPr>
          <w:cantSplit/>
          <w:trHeight w:val="432"/>
        </w:trPr>
        <w:tc>
          <w:tcPr>
            <w:tcW w:w="0" w:type="auto"/>
            <w:tcBorders>
              <w:left w:val="single" w:sz="18" w:space="0" w:color="auto"/>
            </w:tcBorders>
            <w:vAlign w:val="center"/>
          </w:tcPr>
          <w:p w14:paraId="3EC6DA8C" w14:textId="1DC4CDB6" w:rsidR="008029CF" w:rsidRDefault="008029CF" w:rsidP="008029CF">
            <w:pPr>
              <w:jc w:val="center"/>
            </w:pPr>
            <w:r>
              <w:t>18</w:t>
            </w:r>
          </w:p>
        </w:tc>
        <w:tc>
          <w:tcPr>
            <w:tcW w:w="2161" w:type="dxa"/>
            <w:vAlign w:val="center"/>
          </w:tcPr>
          <w:p w14:paraId="51864846" w14:textId="1A0877F2" w:rsidR="000E3AEA" w:rsidRDefault="008029CF" w:rsidP="008029CF">
            <w:pPr>
              <w:jc w:val="center"/>
              <w:rPr>
                <w:b/>
                <w:bCs/>
              </w:rPr>
            </w:pPr>
            <w:r w:rsidRPr="00A3230C">
              <w:t xml:space="preserve">* </w:t>
            </w:r>
            <w:r w:rsidRPr="00F018F1">
              <w:rPr>
                <w:b/>
                <w:bCs/>
              </w:rPr>
              <w:t>Overtime</w:t>
            </w:r>
            <w:r w:rsidR="00087FAA" w:rsidRPr="00A3230C">
              <w:t xml:space="preserve"> </w:t>
            </w:r>
            <w:r w:rsidR="00293E83">
              <w:rPr>
                <w:b/>
                <w:bCs/>
              </w:rPr>
              <w:t>MATCH</w:t>
            </w:r>
            <w:r w:rsidR="00293E83" w:rsidRPr="00A3230C">
              <w:t xml:space="preserve"> </w:t>
            </w:r>
            <w:r w:rsidR="00087FAA" w:rsidRPr="00A3230C">
              <w:t>*</w:t>
            </w:r>
          </w:p>
          <w:p w14:paraId="6DBB0DF7" w14:textId="23057293" w:rsidR="008029CF" w:rsidRPr="00A3230C" w:rsidRDefault="00087FAA" w:rsidP="008029CF">
            <w:pPr>
              <w:jc w:val="center"/>
            </w:pPr>
            <w:r w:rsidRPr="00A3230C">
              <w:t xml:space="preserve">* </w:t>
            </w:r>
            <w:r w:rsidR="008029CF" w:rsidRPr="00A3230C">
              <w:t>Match 1</w:t>
            </w:r>
            <w:r w:rsidR="008029CF">
              <w:t>8</w:t>
            </w:r>
            <w:r w:rsidR="008029CF" w:rsidRPr="00A3230C">
              <w:t xml:space="preserve"> *</w:t>
            </w:r>
          </w:p>
        </w:tc>
        <w:tc>
          <w:tcPr>
            <w:tcW w:w="2160" w:type="dxa"/>
            <w:shd w:val="clear" w:color="auto" w:fill="B4C6E7" w:themeFill="accent1" w:themeFillTint="66"/>
            <w:vAlign w:val="center"/>
          </w:tcPr>
          <w:p w14:paraId="3C13A628" w14:textId="4DD7BDCC" w:rsidR="008029CF" w:rsidRPr="00A3230C" w:rsidRDefault="008029CF" w:rsidP="008029CF">
            <w:pPr>
              <w:jc w:val="center"/>
            </w:pPr>
            <w:r w:rsidRPr="00A3230C">
              <w:t>Winner of MATCH 13</w:t>
            </w:r>
          </w:p>
        </w:tc>
        <w:tc>
          <w:tcPr>
            <w:tcW w:w="2377" w:type="dxa"/>
            <w:shd w:val="clear" w:color="auto" w:fill="F7CAAC" w:themeFill="accent2" w:themeFillTint="66"/>
            <w:vAlign w:val="center"/>
          </w:tcPr>
          <w:p w14:paraId="58DA15E3" w14:textId="68991FE3" w:rsidR="008029CF" w:rsidRPr="00A3230C" w:rsidRDefault="008029CF" w:rsidP="008029CF">
            <w:pPr>
              <w:jc w:val="center"/>
            </w:pPr>
            <w:r w:rsidRPr="00A3230C">
              <w:t>Winner of MATCH 11</w:t>
            </w:r>
          </w:p>
        </w:tc>
        <w:tc>
          <w:tcPr>
            <w:tcW w:w="1382" w:type="dxa"/>
            <w:vAlign w:val="center"/>
          </w:tcPr>
          <w:p w14:paraId="418678A3" w14:textId="77777777" w:rsidR="008029CF" w:rsidRPr="00A3230C" w:rsidRDefault="008029CF" w:rsidP="008029CF">
            <w:pPr>
              <w:jc w:val="center"/>
            </w:pPr>
          </w:p>
        </w:tc>
        <w:tc>
          <w:tcPr>
            <w:tcW w:w="1382" w:type="dxa"/>
            <w:vAlign w:val="center"/>
          </w:tcPr>
          <w:p w14:paraId="5ECED084" w14:textId="77777777" w:rsidR="008029CF" w:rsidRPr="00A3230C" w:rsidRDefault="008029CF" w:rsidP="008029CF">
            <w:pPr>
              <w:jc w:val="center"/>
            </w:pPr>
          </w:p>
        </w:tc>
        <w:tc>
          <w:tcPr>
            <w:tcW w:w="2257" w:type="dxa"/>
            <w:vAlign w:val="center"/>
          </w:tcPr>
          <w:p w14:paraId="5C539485" w14:textId="6C48F813" w:rsidR="00E23802" w:rsidRDefault="00E23802" w:rsidP="008029CF">
            <w:pPr>
              <w:jc w:val="center"/>
            </w:pPr>
            <w:r w:rsidRPr="00E81CA3">
              <w:rPr>
                <w:b/>
                <w:bCs/>
              </w:rPr>
              <w:t>Winner</w:t>
            </w:r>
            <w:r>
              <w:rPr>
                <w:b/>
                <w:bCs/>
              </w:rPr>
              <w:t xml:space="preserve"> Alliance</w:t>
            </w:r>
          </w:p>
          <w:p w14:paraId="3F2246D9" w14:textId="4C10DD91" w:rsidR="008029CF" w:rsidRPr="00A3230C" w:rsidRDefault="00E23802" w:rsidP="008029CF">
            <w:pPr>
              <w:jc w:val="center"/>
            </w:pPr>
            <w:r>
              <w:t xml:space="preserve">or </w:t>
            </w:r>
            <w:r w:rsidR="008029CF" w:rsidRPr="00A3230C">
              <w:t>MATCH 1</w:t>
            </w:r>
            <w:r w:rsidR="008029CF">
              <w:t>9</w:t>
            </w:r>
            <w:r w:rsidR="008029CF" w:rsidRPr="00A3230C">
              <w:t>*</w:t>
            </w:r>
          </w:p>
        </w:tc>
        <w:tc>
          <w:tcPr>
            <w:tcW w:w="2170" w:type="dxa"/>
            <w:tcBorders>
              <w:right w:val="single" w:sz="18" w:space="0" w:color="auto"/>
            </w:tcBorders>
            <w:vAlign w:val="center"/>
          </w:tcPr>
          <w:p w14:paraId="2E555069" w14:textId="5ECAEF8D" w:rsidR="00E23802" w:rsidRDefault="00E23802" w:rsidP="008029CF">
            <w:pPr>
              <w:jc w:val="center"/>
            </w:pPr>
            <w:r w:rsidRPr="00E81CA3">
              <w:rPr>
                <w:b/>
                <w:bCs/>
              </w:rPr>
              <w:t>Finalist</w:t>
            </w:r>
            <w:r>
              <w:rPr>
                <w:b/>
                <w:bCs/>
              </w:rPr>
              <w:t xml:space="preserve"> Alliance</w:t>
            </w:r>
          </w:p>
          <w:p w14:paraId="2104C614" w14:textId="75D5ADB0" w:rsidR="008029CF" w:rsidRPr="00A3230C" w:rsidRDefault="00E23802" w:rsidP="008029CF">
            <w:pPr>
              <w:jc w:val="center"/>
            </w:pPr>
            <w:r>
              <w:t xml:space="preserve">or </w:t>
            </w:r>
            <w:r w:rsidR="008029CF" w:rsidRPr="00A3230C">
              <w:t>MATCH 1</w:t>
            </w:r>
            <w:r w:rsidR="008029CF">
              <w:t>9</w:t>
            </w:r>
            <w:r w:rsidR="008029CF" w:rsidRPr="00A3230C">
              <w:t>*</w:t>
            </w:r>
          </w:p>
        </w:tc>
      </w:tr>
      <w:tr w:rsidR="008029CF" w:rsidRPr="00A3230C" w14:paraId="24C3FF06" w14:textId="77777777" w:rsidTr="00AE52B6">
        <w:trPr>
          <w:cantSplit/>
          <w:trHeight w:val="576"/>
        </w:trPr>
        <w:tc>
          <w:tcPr>
            <w:tcW w:w="14693" w:type="dxa"/>
            <w:gridSpan w:val="8"/>
            <w:tcBorders>
              <w:left w:val="single" w:sz="18" w:space="0" w:color="auto"/>
              <w:right w:val="single" w:sz="18" w:space="0" w:color="auto"/>
            </w:tcBorders>
            <w:vAlign w:val="center"/>
          </w:tcPr>
          <w:p w14:paraId="6ABB0BE3" w14:textId="2887772F" w:rsidR="008029CF" w:rsidRPr="00A3230C" w:rsidRDefault="0098667F" w:rsidP="008029CF">
            <w:pPr>
              <w:jc w:val="center"/>
            </w:pPr>
            <w:r>
              <w:rPr>
                <w:b/>
                <w:bCs/>
              </w:rPr>
              <w:t>Possible Winner and Finalist Awards</w:t>
            </w:r>
          </w:p>
        </w:tc>
      </w:tr>
      <w:tr w:rsidR="00E81CA3" w:rsidRPr="00A3230C" w14:paraId="3CC0128A" w14:textId="77777777" w:rsidTr="00AE52B6">
        <w:trPr>
          <w:cantSplit/>
          <w:trHeight w:val="432"/>
        </w:trPr>
        <w:tc>
          <w:tcPr>
            <w:tcW w:w="0" w:type="auto"/>
            <w:tcBorders>
              <w:left w:val="single" w:sz="18" w:space="0" w:color="auto"/>
            </w:tcBorders>
            <w:vAlign w:val="center"/>
          </w:tcPr>
          <w:p w14:paraId="7AC06F5D" w14:textId="422C388C" w:rsidR="008029CF" w:rsidRDefault="008029CF" w:rsidP="008029CF">
            <w:pPr>
              <w:jc w:val="center"/>
            </w:pPr>
            <w:r>
              <w:t>19</w:t>
            </w:r>
          </w:p>
        </w:tc>
        <w:tc>
          <w:tcPr>
            <w:tcW w:w="2161" w:type="dxa"/>
            <w:vAlign w:val="center"/>
          </w:tcPr>
          <w:p w14:paraId="22C132DE" w14:textId="73520AEB" w:rsidR="000E3AEA" w:rsidRDefault="008029CF" w:rsidP="008029CF">
            <w:pPr>
              <w:jc w:val="center"/>
              <w:rPr>
                <w:b/>
                <w:bCs/>
              </w:rPr>
            </w:pPr>
            <w:r w:rsidRPr="00A3230C">
              <w:t xml:space="preserve">* </w:t>
            </w:r>
            <w:r w:rsidRPr="008029CF">
              <w:rPr>
                <w:b/>
                <w:bCs/>
              </w:rPr>
              <w:t>Overtime</w:t>
            </w:r>
            <w:r w:rsidR="00087FAA" w:rsidRPr="00A3230C">
              <w:t xml:space="preserve"> </w:t>
            </w:r>
            <w:r w:rsidR="00293E83">
              <w:rPr>
                <w:b/>
                <w:bCs/>
              </w:rPr>
              <w:t>MATCH</w:t>
            </w:r>
            <w:r w:rsidR="00293E83" w:rsidRPr="00A3230C">
              <w:t xml:space="preserve"> </w:t>
            </w:r>
            <w:r w:rsidR="00087FAA" w:rsidRPr="00A3230C">
              <w:t>*</w:t>
            </w:r>
          </w:p>
          <w:p w14:paraId="437D3354" w14:textId="5C563712" w:rsidR="008029CF" w:rsidRPr="00A3230C" w:rsidRDefault="00087FAA" w:rsidP="008029CF">
            <w:pPr>
              <w:jc w:val="center"/>
            </w:pPr>
            <w:r w:rsidRPr="00A3230C">
              <w:t xml:space="preserve">* </w:t>
            </w:r>
            <w:r w:rsidR="008029CF" w:rsidRPr="00A3230C">
              <w:t>Match 1</w:t>
            </w:r>
            <w:r w:rsidR="008029CF">
              <w:t>9</w:t>
            </w:r>
            <w:r w:rsidR="008029CF" w:rsidRPr="00A3230C">
              <w:t xml:space="preserve"> *</w:t>
            </w:r>
          </w:p>
        </w:tc>
        <w:tc>
          <w:tcPr>
            <w:tcW w:w="2160" w:type="dxa"/>
            <w:shd w:val="clear" w:color="auto" w:fill="B4C6E7" w:themeFill="accent1" w:themeFillTint="66"/>
            <w:vAlign w:val="center"/>
          </w:tcPr>
          <w:p w14:paraId="3526F0C3" w14:textId="2CF63A86" w:rsidR="008029CF" w:rsidRPr="00A3230C" w:rsidRDefault="008029CF" w:rsidP="008029CF">
            <w:pPr>
              <w:jc w:val="center"/>
            </w:pPr>
            <w:r w:rsidRPr="00A3230C">
              <w:t>Winner of MATCH 13</w:t>
            </w:r>
          </w:p>
        </w:tc>
        <w:tc>
          <w:tcPr>
            <w:tcW w:w="2377" w:type="dxa"/>
            <w:shd w:val="clear" w:color="auto" w:fill="F7CAAC" w:themeFill="accent2" w:themeFillTint="66"/>
            <w:vAlign w:val="center"/>
          </w:tcPr>
          <w:p w14:paraId="31EF3B1D" w14:textId="7D2FE099" w:rsidR="008029CF" w:rsidRPr="00A3230C" w:rsidRDefault="008029CF" w:rsidP="008029CF">
            <w:pPr>
              <w:jc w:val="center"/>
            </w:pPr>
            <w:r w:rsidRPr="00A3230C">
              <w:t>Winner of MATCH 11</w:t>
            </w:r>
          </w:p>
        </w:tc>
        <w:tc>
          <w:tcPr>
            <w:tcW w:w="1382" w:type="dxa"/>
            <w:vAlign w:val="center"/>
          </w:tcPr>
          <w:p w14:paraId="41BB8BF2" w14:textId="77777777" w:rsidR="008029CF" w:rsidRPr="00A3230C" w:rsidRDefault="008029CF" w:rsidP="008029CF">
            <w:pPr>
              <w:jc w:val="center"/>
            </w:pPr>
          </w:p>
        </w:tc>
        <w:tc>
          <w:tcPr>
            <w:tcW w:w="1382" w:type="dxa"/>
            <w:vAlign w:val="center"/>
          </w:tcPr>
          <w:p w14:paraId="52F49689" w14:textId="77777777" w:rsidR="008029CF" w:rsidRPr="00A3230C" w:rsidRDefault="008029CF" w:rsidP="008029CF">
            <w:pPr>
              <w:jc w:val="center"/>
            </w:pPr>
          </w:p>
        </w:tc>
        <w:tc>
          <w:tcPr>
            <w:tcW w:w="2257" w:type="dxa"/>
            <w:vAlign w:val="center"/>
          </w:tcPr>
          <w:p w14:paraId="0C3FD486" w14:textId="1BF194CD" w:rsidR="008029CF" w:rsidRPr="00E81CA3" w:rsidRDefault="008029CF" w:rsidP="008029CF">
            <w:pPr>
              <w:jc w:val="center"/>
              <w:rPr>
                <w:b/>
                <w:bCs/>
              </w:rPr>
            </w:pPr>
            <w:r w:rsidRPr="00E81CA3">
              <w:rPr>
                <w:b/>
                <w:bCs/>
              </w:rPr>
              <w:t>Winner</w:t>
            </w:r>
            <w:r w:rsidR="00E81CA3">
              <w:rPr>
                <w:b/>
                <w:bCs/>
              </w:rPr>
              <w:t xml:space="preserve"> Alliance</w:t>
            </w:r>
          </w:p>
        </w:tc>
        <w:tc>
          <w:tcPr>
            <w:tcW w:w="2170" w:type="dxa"/>
            <w:tcBorders>
              <w:right w:val="single" w:sz="18" w:space="0" w:color="auto"/>
            </w:tcBorders>
            <w:vAlign w:val="center"/>
          </w:tcPr>
          <w:p w14:paraId="07C8C87D" w14:textId="48C77751" w:rsidR="008029CF" w:rsidRPr="00E81CA3" w:rsidRDefault="008029CF" w:rsidP="008029CF">
            <w:pPr>
              <w:jc w:val="center"/>
              <w:rPr>
                <w:b/>
                <w:bCs/>
              </w:rPr>
            </w:pPr>
            <w:r w:rsidRPr="00E81CA3">
              <w:rPr>
                <w:b/>
                <w:bCs/>
              </w:rPr>
              <w:t>Finalist</w:t>
            </w:r>
            <w:r w:rsidR="00E81CA3">
              <w:rPr>
                <w:b/>
                <w:bCs/>
              </w:rPr>
              <w:t xml:space="preserve"> Alliance</w:t>
            </w:r>
          </w:p>
        </w:tc>
      </w:tr>
      <w:tr w:rsidR="008029CF" w14:paraId="7F233888" w14:textId="77777777" w:rsidTr="00AE52B6">
        <w:trPr>
          <w:cantSplit/>
          <w:trHeight w:val="576"/>
        </w:trPr>
        <w:tc>
          <w:tcPr>
            <w:tcW w:w="14693" w:type="dxa"/>
            <w:gridSpan w:val="8"/>
            <w:tcBorders>
              <w:left w:val="single" w:sz="18" w:space="0" w:color="auto"/>
              <w:bottom w:val="single" w:sz="18" w:space="0" w:color="auto"/>
              <w:right w:val="single" w:sz="18" w:space="0" w:color="auto"/>
            </w:tcBorders>
            <w:vAlign w:val="center"/>
          </w:tcPr>
          <w:p w14:paraId="2884865C" w14:textId="1C28C9A7" w:rsidR="008029CF" w:rsidRDefault="00C541CF" w:rsidP="005A58BA">
            <w:pPr>
              <w:tabs>
                <w:tab w:val="center" w:pos="7245"/>
              </w:tabs>
            </w:pPr>
            <w:r w:rsidRPr="00A3230C">
              <w:t xml:space="preserve">* </w:t>
            </w:r>
            <w:proofErr w:type="gramStart"/>
            <w:r w:rsidRPr="00A3230C">
              <w:t>if</w:t>
            </w:r>
            <w:proofErr w:type="gramEnd"/>
            <w:r w:rsidRPr="00A3230C">
              <w:t xml:space="preserve"> required</w:t>
            </w:r>
            <w:r>
              <w:tab/>
            </w:r>
            <w:r>
              <w:rPr>
                <w:b/>
                <w:bCs/>
              </w:rPr>
              <w:t>Possible Winner and Finalist Awards</w:t>
            </w:r>
          </w:p>
        </w:tc>
      </w:tr>
    </w:tbl>
    <w:p w14:paraId="54E8B92E" w14:textId="481A42F2" w:rsidR="00505FD4" w:rsidRDefault="00505FD4" w:rsidP="00A3230C"/>
    <w:tbl>
      <w:tblPr>
        <w:tblStyle w:val="TableGrid"/>
        <w:tblW w:w="0" w:type="auto"/>
        <w:tblLook w:val="04A0" w:firstRow="1" w:lastRow="0" w:firstColumn="1" w:lastColumn="0" w:noHBand="0" w:noVBand="1"/>
      </w:tblPr>
      <w:tblGrid>
        <w:gridCol w:w="14390"/>
      </w:tblGrid>
      <w:tr w:rsidR="00B73A29" w14:paraId="41C3F529" w14:textId="77777777" w:rsidTr="00B73A29">
        <w:tc>
          <w:tcPr>
            <w:tcW w:w="14390" w:type="dxa"/>
          </w:tcPr>
          <w:p w14:paraId="2DB05847" w14:textId="23750575" w:rsidR="00B617FC" w:rsidRDefault="00B617FC" w:rsidP="00B617FC">
            <w:r w:rsidRPr="00B617FC">
              <w:rPr>
                <w:b/>
                <w:bCs/>
              </w:rPr>
              <w:t>Charged Up℠ Team Update 16 March 7, 2023]</w:t>
            </w:r>
            <w:r w:rsidR="00AE52B6">
              <w:rPr>
                <w:b/>
                <w:bCs/>
              </w:rPr>
              <w:t xml:space="preserve"> </w:t>
            </w:r>
            <w:proofErr w:type="gramStart"/>
            <w:r w:rsidR="007C7E02">
              <w:rPr>
                <w:b/>
                <w:bCs/>
              </w:rPr>
              <w:t xml:space="preserve">- </w:t>
            </w:r>
            <w:r w:rsidR="00AE52B6">
              <w:rPr>
                <w:b/>
                <w:bCs/>
              </w:rPr>
              <w:t xml:space="preserve"> </w:t>
            </w:r>
            <w:r w:rsidRPr="00AE52B6">
              <w:rPr>
                <w:b/>
                <w:bCs/>
              </w:rPr>
              <w:t>Section</w:t>
            </w:r>
            <w:proofErr w:type="gramEnd"/>
            <w:r w:rsidRPr="00AE52B6">
              <w:rPr>
                <w:b/>
                <w:bCs/>
              </w:rPr>
              <w:t xml:space="preserve"> 11.7.2.2 Playoff Finals </w:t>
            </w:r>
          </w:p>
          <w:p w14:paraId="297BB59B" w14:textId="5375891B" w:rsidR="00E434B9" w:rsidRDefault="00FC69FE" w:rsidP="00B617FC">
            <w:r>
              <w:t xml:space="preserve">… </w:t>
            </w:r>
            <w:r w:rsidRPr="00FC69FE">
              <w:t xml:space="preserve">If </w:t>
            </w:r>
            <w:r w:rsidRPr="007C7E02">
              <w:rPr>
                <w:b/>
                <w:bCs/>
              </w:rPr>
              <w:t>a Finals MATCH</w:t>
            </w:r>
            <w:r w:rsidRPr="00FC69FE">
              <w:t xml:space="preserve"> ends in a tie score, the tie is </w:t>
            </w:r>
            <w:r w:rsidRPr="00FC69FE">
              <w:rPr>
                <w:u w:val="single"/>
              </w:rPr>
              <w:t>not</w:t>
            </w:r>
            <w:r w:rsidRPr="00FC69FE">
              <w:t xml:space="preserve"> broken using the criteria in Table 11-4, the MATCH remains a tie</w:t>
            </w:r>
            <w:r w:rsidR="007C7E02">
              <w:t>.</w:t>
            </w:r>
          </w:p>
          <w:p w14:paraId="0164BAAB" w14:textId="26F8BD73" w:rsidR="00E434B9" w:rsidRDefault="00133EB9" w:rsidP="00B617FC">
            <w:r>
              <w:t>…</w:t>
            </w:r>
            <w:r w:rsidR="00B617FC">
              <w:t>the Playoffs proceed with up to 3 additional Finals MATCHES</w:t>
            </w:r>
            <w:r>
              <w:t>…</w:t>
            </w:r>
            <w:r w:rsidR="00B617FC">
              <w:t>until an ALLIANCE has won 2 Finals MATCHES.</w:t>
            </w:r>
          </w:p>
          <w:p w14:paraId="4E23781E" w14:textId="02BD30F9" w:rsidR="00B73A29" w:rsidRDefault="00E434B9" w:rsidP="00B617FC">
            <w:r>
              <w:t>…</w:t>
            </w:r>
            <w:r w:rsidR="00B617FC">
              <w:t xml:space="preserve">where the </w:t>
            </w:r>
            <w:r w:rsidR="00B617FC" w:rsidRPr="00FB1FF8">
              <w:rPr>
                <w:b/>
                <w:bCs/>
              </w:rPr>
              <w:t>Overtime MATCH</w:t>
            </w:r>
            <w:r w:rsidR="00B617FC">
              <w:t xml:space="preserve"> scores for both ALLIANCES are equal, the win for that </w:t>
            </w:r>
            <w:r w:rsidR="00B617FC" w:rsidRPr="00FB1FF8">
              <w:rPr>
                <w:b/>
                <w:bCs/>
              </w:rPr>
              <w:t>Overtime MATCH</w:t>
            </w:r>
            <w:r w:rsidR="00B617FC">
              <w:t xml:space="preserve"> is awarded based on the criteria listed in Table 11-4</w:t>
            </w:r>
          </w:p>
        </w:tc>
      </w:tr>
    </w:tbl>
    <w:p w14:paraId="5A68FEF9" w14:textId="77777777" w:rsidR="00B73A29" w:rsidRDefault="00B73A29" w:rsidP="00FC69FE"/>
    <w:sectPr w:rsidR="00B73A29" w:rsidSect="000F449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coin, Bill [US] (MS)">
    <w15:presenceInfo w15:providerId="AD" w15:userId="S::william.aucoin@ngc.com::41208716-acc5-474f-b1dc-6d3a0bff25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97"/>
    <w:rsid w:val="0002710A"/>
    <w:rsid w:val="00087FAA"/>
    <w:rsid w:val="000C52D3"/>
    <w:rsid w:val="000E3AEA"/>
    <w:rsid w:val="000F4497"/>
    <w:rsid w:val="001171B5"/>
    <w:rsid w:val="0013391E"/>
    <w:rsid w:val="00133EB9"/>
    <w:rsid w:val="00147ED1"/>
    <w:rsid w:val="00177629"/>
    <w:rsid w:val="002107FD"/>
    <w:rsid w:val="0027368A"/>
    <w:rsid w:val="00291275"/>
    <w:rsid w:val="00293E83"/>
    <w:rsid w:val="002A6ECA"/>
    <w:rsid w:val="00304762"/>
    <w:rsid w:val="00355F18"/>
    <w:rsid w:val="00505FD4"/>
    <w:rsid w:val="00515C13"/>
    <w:rsid w:val="00554E57"/>
    <w:rsid w:val="00580944"/>
    <w:rsid w:val="005A58BA"/>
    <w:rsid w:val="006078D1"/>
    <w:rsid w:val="00612574"/>
    <w:rsid w:val="0069094A"/>
    <w:rsid w:val="006D23D3"/>
    <w:rsid w:val="006F6933"/>
    <w:rsid w:val="007230B2"/>
    <w:rsid w:val="007C7E02"/>
    <w:rsid w:val="008029CF"/>
    <w:rsid w:val="008B6F8A"/>
    <w:rsid w:val="008E1050"/>
    <w:rsid w:val="009174E6"/>
    <w:rsid w:val="009575A0"/>
    <w:rsid w:val="0098667F"/>
    <w:rsid w:val="009A6B2B"/>
    <w:rsid w:val="00A21E3F"/>
    <w:rsid w:val="00A3230C"/>
    <w:rsid w:val="00A97B7A"/>
    <w:rsid w:val="00AE185D"/>
    <w:rsid w:val="00AE52B6"/>
    <w:rsid w:val="00B617FC"/>
    <w:rsid w:val="00B62DAD"/>
    <w:rsid w:val="00B73A29"/>
    <w:rsid w:val="00B75F22"/>
    <w:rsid w:val="00B9665A"/>
    <w:rsid w:val="00BC4A2B"/>
    <w:rsid w:val="00C541CF"/>
    <w:rsid w:val="00C82518"/>
    <w:rsid w:val="00DA55CD"/>
    <w:rsid w:val="00E23802"/>
    <w:rsid w:val="00E434B9"/>
    <w:rsid w:val="00E81CA3"/>
    <w:rsid w:val="00F018F1"/>
    <w:rsid w:val="00F24476"/>
    <w:rsid w:val="00F41698"/>
    <w:rsid w:val="00F71D4C"/>
    <w:rsid w:val="00F916C8"/>
    <w:rsid w:val="00FB1FF8"/>
    <w:rsid w:val="00FC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CA77"/>
  <w15:chartTrackingRefBased/>
  <w15:docId w15:val="{6C1FC9D7-C764-4D58-9EDB-18832CD8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66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Aucoin, Bill [US] (MS)</dc:creator>
  <cp:keywords/>
  <dc:description/>
  <cp:lastModifiedBy>James Lockman</cp:lastModifiedBy>
  <cp:revision>2</cp:revision>
  <dcterms:created xsi:type="dcterms:W3CDTF">2023-03-13T14:05:00Z</dcterms:created>
  <dcterms:modified xsi:type="dcterms:W3CDTF">2023-03-13T14:05:00Z</dcterms:modified>
</cp:coreProperties>
</file>